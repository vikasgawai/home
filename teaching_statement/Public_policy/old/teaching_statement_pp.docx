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EDAF0" w14:textId="77777777" w:rsidR="00AC6D23" w:rsidRDefault="00AC6D23" w:rsidP="00454B7B">
      <w:pPr>
        <w:pStyle w:val="NormalWeb"/>
        <w:spacing w:before="0" w:beforeAutospacing="0" w:after="0" w:afterAutospacing="0"/>
        <w:rPr>
          <w:ins w:id="0" w:author="VIKAS GAWAI" w:date="2023-09-14T15:09:00Z"/>
          <w:rStyle w:val="Strong"/>
          <w:color w:val="0E101A"/>
        </w:rPr>
      </w:pPr>
    </w:p>
    <w:p w14:paraId="58D50CB1" w14:textId="33734613" w:rsidR="00AC6D23" w:rsidRDefault="00B749EC" w:rsidP="00454B7B">
      <w:pPr>
        <w:pStyle w:val="NormalWeb"/>
        <w:spacing w:before="0" w:beforeAutospacing="0" w:after="0" w:afterAutospacing="0"/>
        <w:rPr>
          <w:ins w:id="1" w:author="VIKAS GAWAI" w:date="2023-09-14T15:09:00Z"/>
          <w:rStyle w:val="Strong"/>
          <w:color w:val="0E101A"/>
        </w:rPr>
      </w:pPr>
      <w:ins w:id="2" w:author="VIKAS GAWAI" w:date="2023-09-14T15:10:00Z">
        <w:r>
          <w:rPr>
            <w:rStyle w:val="Strong"/>
            <w:color w:val="0E101A"/>
          </w:rPr>
          <w:t>First line, something “</w:t>
        </w:r>
        <w:r w:rsidR="00CE12DE">
          <w:rPr>
            <w:rStyle w:val="Strong"/>
            <w:color w:val="0E101A"/>
          </w:rPr>
          <w:t xml:space="preserve">Despite not having formal teaching experience. I have been lucky that I was RA </w:t>
        </w:r>
      </w:ins>
      <w:ins w:id="3" w:author="VIKAS GAWAI" w:date="2023-09-14T15:11:00Z">
        <w:r w:rsidR="00CE12DE">
          <w:rPr>
            <w:rStyle w:val="Strong"/>
            <w:color w:val="0E101A"/>
          </w:rPr>
          <w:t xml:space="preserve">for entire </w:t>
        </w:r>
        <w:proofErr w:type="spellStart"/>
        <w:r w:rsidR="00CE12DE">
          <w:rPr>
            <w:rStyle w:val="Strong"/>
            <w:color w:val="0E101A"/>
          </w:rPr>
          <w:t>phd</w:t>
        </w:r>
        <w:proofErr w:type="spellEnd"/>
        <w:r w:rsidR="00CE12DE">
          <w:rPr>
            <w:rStyle w:val="Strong"/>
            <w:color w:val="0E101A"/>
          </w:rPr>
          <w:t xml:space="preserve">. I took every opportunity to mentor, </w:t>
        </w:r>
        <w:proofErr w:type="spellStart"/>
        <w:r w:rsidR="00CE12DE">
          <w:rPr>
            <w:rStyle w:val="Strong"/>
            <w:color w:val="0E101A"/>
          </w:rPr>
          <w:t>guedst</w:t>
        </w:r>
        <w:proofErr w:type="spellEnd"/>
        <w:r w:rsidR="00CE12DE">
          <w:rPr>
            <w:rStyle w:val="Strong"/>
            <w:color w:val="0E101A"/>
          </w:rPr>
          <w:t xml:space="preserve"> </w:t>
        </w:r>
        <w:proofErr w:type="spellStart"/>
        <w:r w:rsidR="00CE12DE">
          <w:rPr>
            <w:rStyle w:val="Strong"/>
            <w:color w:val="0E101A"/>
          </w:rPr>
          <w:t>lecute</w:t>
        </w:r>
        <w:proofErr w:type="spellEnd"/>
        <w:r w:rsidR="00CE12DE">
          <w:rPr>
            <w:rStyle w:val="Strong"/>
            <w:color w:val="0E101A"/>
          </w:rPr>
          <w:t xml:space="preserve">, in UW-Madison and </w:t>
        </w:r>
        <w:proofErr w:type="spellStart"/>
        <w:r w:rsidR="00CE12DE">
          <w:rPr>
            <w:rStyle w:val="Strong"/>
            <w:color w:val="0E101A"/>
          </w:rPr>
          <w:t>Bently</w:t>
        </w:r>
        <w:proofErr w:type="spellEnd"/>
        <w:r w:rsidR="00CE12DE">
          <w:rPr>
            <w:rStyle w:val="Strong"/>
            <w:color w:val="0E101A"/>
          </w:rPr>
          <w:t xml:space="preserve"> College.</w:t>
        </w:r>
      </w:ins>
      <w:ins w:id="4" w:author="VIKAS GAWAI" w:date="2023-09-14T15:10:00Z">
        <w:r>
          <w:rPr>
            <w:rStyle w:val="Strong"/>
            <w:color w:val="0E101A"/>
          </w:rPr>
          <w:t xml:space="preserve">” </w:t>
        </w:r>
      </w:ins>
      <w:ins w:id="5" w:author="VIKAS GAWAI" w:date="2023-09-14T15:09:00Z">
        <w:r w:rsidR="00AC6D23">
          <w:rPr>
            <w:rStyle w:val="Strong"/>
            <w:color w:val="0E101A"/>
          </w:rPr>
          <w:t>You did not have opportunity. But I love teaching and took every opportunity to teach</w:t>
        </w:r>
        <w:r w:rsidR="00097084">
          <w:rPr>
            <w:rStyle w:val="Strong"/>
            <w:color w:val="0E101A"/>
          </w:rPr>
          <w:t>, like guest lect</w:t>
        </w:r>
      </w:ins>
      <w:ins w:id="6" w:author="VIKAS GAWAI" w:date="2023-09-14T15:10:00Z">
        <w:r w:rsidR="00097084">
          <w:rPr>
            <w:rStyle w:val="Strong"/>
            <w:color w:val="0E101A"/>
          </w:rPr>
          <w:t>ure.</w:t>
        </w:r>
      </w:ins>
      <w:ins w:id="7" w:author="VIKAS GAWAI" w:date="2023-09-14T15:13:00Z">
        <w:r w:rsidR="00EF075B">
          <w:rPr>
            <w:rStyle w:val="Strong"/>
            <w:color w:val="0E101A"/>
          </w:rPr>
          <w:t xml:space="preserve"> Don’t shrink the </w:t>
        </w:r>
      </w:ins>
    </w:p>
    <w:p w14:paraId="3723DDA0" w14:textId="77777777" w:rsidR="00AC6D23" w:rsidRDefault="00AC6D23" w:rsidP="00454B7B">
      <w:pPr>
        <w:pStyle w:val="NormalWeb"/>
        <w:spacing w:before="0" w:beforeAutospacing="0" w:after="0" w:afterAutospacing="0"/>
        <w:rPr>
          <w:ins w:id="8" w:author="VIKAS GAWAI" w:date="2023-09-14T15:20:00Z"/>
          <w:rStyle w:val="Strong"/>
          <w:color w:val="0E101A"/>
        </w:rPr>
      </w:pPr>
    </w:p>
    <w:p w14:paraId="78865C1B" w14:textId="26E9BFFE" w:rsidR="00E0613C" w:rsidRDefault="00E0613C" w:rsidP="00454B7B">
      <w:pPr>
        <w:pStyle w:val="NormalWeb"/>
        <w:spacing w:before="0" w:beforeAutospacing="0" w:after="0" w:afterAutospacing="0"/>
        <w:rPr>
          <w:ins w:id="9" w:author="VIKAS GAWAI" w:date="2023-09-14T15:20:00Z"/>
          <w:rStyle w:val="Strong"/>
          <w:color w:val="0E101A"/>
        </w:rPr>
      </w:pPr>
      <w:ins w:id="10" w:author="VIKAS GAWAI" w:date="2023-09-14T15:20:00Z">
        <w:r>
          <w:rPr>
            <w:rStyle w:val="Strong"/>
            <w:color w:val="0E101A"/>
          </w:rPr>
          <w:t xml:space="preserve">Think what you </w:t>
        </w:r>
      </w:ins>
      <w:ins w:id="11" w:author="VIKAS GAWAI" w:date="2023-09-14T15:21:00Z">
        <w:r w:rsidR="002B2916">
          <w:rPr>
            <w:rStyle w:val="Strong"/>
            <w:color w:val="0E101A"/>
          </w:rPr>
          <w:t>learn</w:t>
        </w:r>
        <w:r>
          <w:rPr>
            <w:rStyle w:val="Strong"/>
            <w:color w:val="0E101A"/>
          </w:rPr>
          <w:t xml:space="preserve"> about.</w:t>
        </w:r>
      </w:ins>
    </w:p>
    <w:p w14:paraId="46D7EA2B" w14:textId="77777777" w:rsidR="00E0613C" w:rsidRDefault="00E0613C" w:rsidP="00454B7B">
      <w:pPr>
        <w:pStyle w:val="NormalWeb"/>
        <w:spacing w:before="0" w:beforeAutospacing="0" w:after="0" w:afterAutospacing="0"/>
        <w:rPr>
          <w:ins w:id="12" w:author="VIKAS GAWAI" w:date="2023-09-14T15:09:00Z"/>
          <w:rStyle w:val="Strong"/>
          <w:color w:val="0E101A"/>
        </w:rPr>
      </w:pPr>
    </w:p>
    <w:p w14:paraId="6B274A12" w14:textId="24C0D02B" w:rsidR="00454B7B" w:rsidRDefault="00454B7B" w:rsidP="00454B7B">
      <w:pPr>
        <w:pStyle w:val="NormalWeb"/>
        <w:spacing w:before="0" w:beforeAutospacing="0" w:after="0" w:afterAutospacing="0"/>
        <w:rPr>
          <w:color w:val="0E101A"/>
        </w:rPr>
      </w:pPr>
      <w:r>
        <w:rPr>
          <w:rStyle w:val="Strong"/>
          <w:color w:val="0E101A"/>
        </w:rPr>
        <w:t>Teaching Philosophy:</w:t>
      </w:r>
    </w:p>
    <w:p w14:paraId="5D517E1D" w14:textId="77777777" w:rsidR="00454B7B" w:rsidRDefault="00454B7B" w:rsidP="00454B7B">
      <w:pPr>
        <w:pStyle w:val="NormalWeb"/>
        <w:spacing w:before="0" w:beforeAutospacing="0" w:after="0" w:afterAutospacing="0"/>
        <w:rPr>
          <w:color w:val="0E101A"/>
        </w:rPr>
      </w:pPr>
    </w:p>
    <w:p w14:paraId="1A5FF5D4" w14:textId="77777777" w:rsidR="00454B7B" w:rsidRDefault="00454B7B" w:rsidP="00454B7B">
      <w:pPr>
        <w:pStyle w:val="NormalWeb"/>
        <w:spacing w:before="0" w:beforeAutospacing="0" w:after="0" w:afterAutospacing="0"/>
        <w:rPr>
          <w:color w:val="0E101A"/>
        </w:rPr>
      </w:pPr>
      <w:r>
        <w:rPr>
          <w:color w:val="0E101A"/>
        </w:rPr>
        <w:t>My teaching philosophy is based on learning as a bi-directional teacher-student relation, which benefits and improves both parties' understanding of a subject. My teaching approach will incentivize proactivity from the student side without disregarding the leading role of the primary instructor. I will actively support students to find their interests and offer them the tools they need to achieve their heterogeneous professional goals. To do this, I will work restlessly to make content relevant and engaging. I will also be available and approachable to the student body.</w:t>
      </w:r>
    </w:p>
    <w:p w14:paraId="6E6690F1" w14:textId="77777777" w:rsidR="00454B7B" w:rsidRDefault="00454B7B" w:rsidP="00454B7B">
      <w:pPr>
        <w:pStyle w:val="NormalWeb"/>
        <w:spacing w:before="0" w:beforeAutospacing="0" w:after="0" w:afterAutospacing="0"/>
        <w:rPr>
          <w:color w:val="0E101A"/>
        </w:rPr>
      </w:pPr>
    </w:p>
    <w:p w14:paraId="6FD35FF7" w14:textId="77777777" w:rsidR="00454B7B" w:rsidRDefault="00454B7B" w:rsidP="00454B7B">
      <w:pPr>
        <w:pStyle w:val="NormalWeb"/>
        <w:spacing w:before="0" w:beforeAutospacing="0" w:after="0" w:afterAutospacing="0"/>
        <w:rPr>
          <w:color w:val="0E101A"/>
        </w:rPr>
      </w:pPr>
      <w:r>
        <w:rPr>
          <w:color w:val="0E101A"/>
        </w:rPr>
        <w:t>I am also committed to creating a diverse and inclusive classroom. Coming from an underrepresented minority group, I understand the value of being included. I believe that all students benefit from learning from people from different backgrounds and perspectives. I always work to make my classroom a welcoming and supportive environment for all students. I am excited to continue my journey as an educator and to make a difference in the lives of my students. I believe education is the key to a better future, and I am committed to helping students reach their full potential.</w:t>
      </w:r>
    </w:p>
    <w:p w14:paraId="1B156EA9" w14:textId="77777777" w:rsidR="00454B7B" w:rsidRDefault="00454B7B" w:rsidP="00454B7B">
      <w:pPr>
        <w:pStyle w:val="NormalWeb"/>
        <w:spacing w:before="0" w:beforeAutospacing="0" w:after="0" w:afterAutospacing="0"/>
        <w:rPr>
          <w:ins w:id="13" w:author="VIKAS GAWAI" w:date="2023-09-14T15:20:00Z"/>
          <w:color w:val="0E101A"/>
        </w:rPr>
      </w:pPr>
    </w:p>
    <w:p w14:paraId="39A2BE1C" w14:textId="3A5E2668" w:rsidR="0004400D" w:rsidRPr="00326529" w:rsidRDefault="00B37714" w:rsidP="0004400D">
      <w:pPr>
        <w:pStyle w:val="NormalWeb"/>
        <w:spacing w:before="0" w:beforeAutospacing="0" w:after="0" w:afterAutospacing="0"/>
        <w:rPr>
          <w:ins w:id="14" w:author="VIKAS GAWAI" w:date="2023-09-14T15:20:00Z"/>
          <w:color w:val="0E101A"/>
        </w:rPr>
      </w:pPr>
      <w:ins w:id="15" w:author="VIKAS GAWAI" w:date="2023-09-14T15:20:00Z">
        <w:r>
          <w:rPr>
            <w:color w:val="0E101A"/>
          </w:rPr>
          <w:t>M</w:t>
        </w:r>
        <w:r w:rsidR="0004400D">
          <w:rPr>
            <w:color w:val="0E101A"/>
          </w:rPr>
          <w:t xml:space="preserve">y teaching philosophy is dedicated to inclusive, active learning, mentorship, and active participation in academic and community initiatives. </w:t>
        </w:r>
      </w:ins>
    </w:p>
    <w:p w14:paraId="4BB0D844" w14:textId="77777777" w:rsidR="0004400D" w:rsidRDefault="0004400D" w:rsidP="00454B7B">
      <w:pPr>
        <w:pStyle w:val="NormalWeb"/>
        <w:spacing w:before="0" w:beforeAutospacing="0" w:after="0" w:afterAutospacing="0"/>
        <w:rPr>
          <w:ins w:id="16" w:author="VIKAS GAWAI" w:date="2023-09-14T15:20:00Z"/>
          <w:color w:val="0E101A"/>
        </w:rPr>
      </w:pPr>
    </w:p>
    <w:p w14:paraId="725974C5" w14:textId="77777777" w:rsidR="0004400D" w:rsidRDefault="0004400D" w:rsidP="00454B7B">
      <w:pPr>
        <w:pStyle w:val="NormalWeb"/>
        <w:spacing w:before="0" w:beforeAutospacing="0" w:after="0" w:afterAutospacing="0"/>
        <w:rPr>
          <w:color w:val="0E101A"/>
        </w:rPr>
      </w:pPr>
    </w:p>
    <w:p w14:paraId="2042FA7A" w14:textId="0C4A6544" w:rsidR="00454B7B" w:rsidRDefault="00454B7B" w:rsidP="00454B7B">
      <w:pPr>
        <w:pStyle w:val="NormalWeb"/>
        <w:spacing w:before="0" w:beforeAutospacing="0" w:after="0" w:afterAutospacing="0"/>
        <w:rPr>
          <w:color w:val="0E101A"/>
        </w:rPr>
      </w:pPr>
      <w:r>
        <w:rPr>
          <w:rStyle w:val="Strong"/>
          <w:color w:val="0E101A"/>
        </w:rPr>
        <w:t>Teaching Experience:</w:t>
      </w:r>
    </w:p>
    <w:p w14:paraId="448FCCD2" w14:textId="62D01067" w:rsidR="00454B7B" w:rsidRDefault="00EF075B" w:rsidP="00454B7B">
      <w:pPr>
        <w:pStyle w:val="NormalWeb"/>
        <w:spacing w:before="0" w:beforeAutospacing="0" w:after="0" w:afterAutospacing="0"/>
        <w:rPr>
          <w:ins w:id="17" w:author="VIKAS GAWAI" w:date="2023-09-14T15:14:00Z"/>
          <w:color w:val="0E101A"/>
        </w:rPr>
      </w:pPr>
      <w:ins w:id="18" w:author="VIKAS GAWAI" w:date="2023-09-14T15:14:00Z">
        <w:r>
          <w:rPr>
            <w:color w:val="0E101A"/>
          </w:rPr>
          <w:t>This para is long. Make short.</w:t>
        </w:r>
        <w:r w:rsidR="00F1399F">
          <w:rPr>
            <w:color w:val="0E101A"/>
          </w:rPr>
          <w:t xml:space="preserve"> Make clear that you developed the material for each of the </w:t>
        </w:r>
      </w:ins>
      <w:ins w:id="19" w:author="VIKAS GAWAI" w:date="2023-09-14T15:15:00Z">
        <w:r w:rsidR="009E3947">
          <w:rPr>
            <w:color w:val="0E101A"/>
          </w:rPr>
          <w:t>lectures</w:t>
        </w:r>
      </w:ins>
      <w:ins w:id="20" w:author="VIKAS GAWAI" w:date="2023-09-14T15:14:00Z">
        <w:r w:rsidR="00F1399F">
          <w:rPr>
            <w:color w:val="0E101A"/>
          </w:rPr>
          <w:t>.</w:t>
        </w:r>
      </w:ins>
    </w:p>
    <w:p w14:paraId="14532C1D" w14:textId="77777777" w:rsidR="001F21D8" w:rsidRDefault="001F21D8" w:rsidP="00454B7B">
      <w:pPr>
        <w:pStyle w:val="NormalWeb"/>
        <w:spacing w:before="0" w:beforeAutospacing="0" w:after="0" w:afterAutospacing="0"/>
        <w:rPr>
          <w:color w:val="0E101A"/>
        </w:rPr>
      </w:pPr>
    </w:p>
    <w:p w14:paraId="5BB17E76" w14:textId="21C06526" w:rsidR="00454B7B" w:rsidRDefault="00454B7B" w:rsidP="00454B7B">
      <w:pPr>
        <w:pStyle w:val="NormalWeb"/>
        <w:spacing w:before="0" w:beforeAutospacing="0" w:after="0" w:afterAutospacing="0"/>
        <w:rPr>
          <w:color w:val="0E101A"/>
        </w:rPr>
      </w:pPr>
      <w:r>
        <w:rPr>
          <w:color w:val="0E101A"/>
        </w:rPr>
        <w:t xml:space="preserve">As a guest lecturer, I taught diverse topics, each with its unique focus and challenges. In one of the lectures, I engaged students in exploring the relationship between </w:t>
      </w:r>
      <w:r w:rsidR="00EE74D1">
        <w:rPr>
          <w:color w:val="0E101A"/>
        </w:rPr>
        <w:t>economic development</w:t>
      </w:r>
      <w:r>
        <w:rPr>
          <w:color w:val="0E101A"/>
        </w:rPr>
        <w:t xml:space="preserve"> and public health in the African context. My teaching approach in this course emphasized the significance of interdisciplinary perspectives, drawing from economics, health economics, and development to provide students with </w:t>
      </w:r>
      <w:ins w:id="21" w:author="VIKAS GAWAI" w:date="2023-09-14T15:15:00Z">
        <w:r w:rsidR="00905193">
          <w:rPr>
            <w:color w:val="0E101A"/>
          </w:rPr>
          <w:t xml:space="preserve">an </w:t>
        </w:r>
      </w:ins>
      <w:r>
        <w:rPr>
          <w:color w:val="0E101A"/>
        </w:rPr>
        <w:t>understanding of the challenges faced by African nations. In another lecture, I delved into the critical issue of gender inequality in developing countries. My talk encouraged students to critically analyze the root causes and consequences of gender disparities while exploring potential solutions. For instance, I was stunned by one of the questions by a student on why the education policy (that I was studying) only increased enrollment for girls from high socioeconomic status (high castes) and not the low castes, even though the baseline enrollment among high caste girls was already higher. Through lively discussions and interactive activities, I aimed to ignite a passion for gender equality advocacy among my students. One of the DEI-focused lectures at Bentley University allowed me to approach the intersection of race, gender, and economics, specifically focusing on developing countries. My teaching approach in this course underscored the importance of fostering empathy, cultural sensitivity, and a commitment to social justice as integral components of economic analysis.</w:t>
      </w:r>
    </w:p>
    <w:p w14:paraId="434D5D78" w14:textId="77777777" w:rsidR="00454B7B" w:rsidRDefault="00454B7B" w:rsidP="00454B7B">
      <w:pPr>
        <w:pStyle w:val="NormalWeb"/>
        <w:spacing w:before="0" w:beforeAutospacing="0" w:after="0" w:afterAutospacing="0"/>
        <w:rPr>
          <w:color w:val="0E101A"/>
        </w:rPr>
      </w:pPr>
    </w:p>
    <w:p w14:paraId="0A078DF4" w14:textId="77777777" w:rsidR="00454B7B" w:rsidRDefault="00454B7B" w:rsidP="00454B7B">
      <w:pPr>
        <w:pStyle w:val="NormalWeb"/>
        <w:spacing w:before="0" w:beforeAutospacing="0" w:after="0" w:afterAutospacing="0"/>
        <w:rPr>
          <w:color w:val="0E101A"/>
        </w:rPr>
      </w:pPr>
      <w:r>
        <w:rPr>
          <w:rStyle w:val="Strong"/>
          <w:color w:val="0E101A"/>
        </w:rPr>
        <w:t>Mentorship:</w:t>
      </w:r>
    </w:p>
    <w:p w14:paraId="5EDD7672" w14:textId="77777777" w:rsidR="00454B7B" w:rsidRDefault="00454B7B" w:rsidP="00454B7B">
      <w:pPr>
        <w:pStyle w:val="NormalWeb"/>
        <w:spacing w:before="0" w:beforeAutospacing="0" w:after="0" w:afterAutospacing="0"/>
        <w:rPr>
          <w:color w:val="0E101A"/>
        </w:rPr>
      </w:pPr>
    </w:p>
    <w:p w14:paraId="7115E514" w14:textId="4C8D589A" w:rsidR="00454B7B" w:rsidRDefault="00454B7B" w:rsidP="00454B7B">
      <w:pPr>
        <w:pStyle w:val="NormalWeb"/>
        <w:spacing w:before="0" w:beforeAutospacing="0" w:after="0" w:afterAutospacing="0"/>
        <w:rPr>
          <w:color w:val="0E101A"/>
        </w:rPr>
      </w:pPr>
      <w:r>
        <w:rPr>
          <w:color w:val="0E101A"/>
        </w:rPr>
        <w:t xml:space="preserve">Beyond traditional teaching, mentorship has been a cornerstone of my educational philosophy. I mentored undergraduate students and those from underrepresented backgrounds, including the </w:t>
      </w:r>
      <w:r w:rsidR="00FE596E">
        <w:rPr>
          <w:color w:val="0E101A"/>
        </w:rPr>
        <w:t>First-Generation</w:t>
      </w:r>
      <w:r>
        <w:rPr>
          <w:color w:val="0E101A"/>
        </w:rPr>
        <w:t xml:space="preserve"> students. I guided students through class projects (under Prof. Jeremy Foltz). I also mentored three first-generation students in navigating their academic journeys under the training provided by the Center for Demography and Aging (CHDA) NextGen Population. I delivered a lecture on research development for all the 18 students. This experience of mentoring a diverse group of students was remarkable. I </w:t>
      </w:r>
      <w:proofErr w:type="gramStart"/>
      <w:r>
        <w:rPr>
          <w:color w:val="0E101A"/>
        </w:rPr>
        <w:t>am dedicated to providing</w:t>
      </w:r>
      <w:proofErr w:type="gramEnd"/>
      <w:r>
        <w:rPr>
          <w:color w:val="0E101A"/>
        </w:rPr>
        <w:t xml:space="preserve"> a platform for fostering personal and academic growth for these various groups of students.</w:t>
      </w:r>
    </w:p>
    <w:p w14:paraId="70021F28" w14:textId="77777777" w:rsidR="00454B7B" w:rsidRDefault="00454B7B" w:rsidP="00454B7B">
      <w:pPr>
        <w:pStyle w:val="NormalWeb"/>
        <w:spacing w:before="0" w:beforeAutospacing="0" w:after="0" w:afterAutospacing="0"/>
        <w:rPr>
          <w:color w:val="0E101A"/>
        </w:rPr>
      </w:pPr>
    </w:p>
    <w:p w14:paraId="1C723B24" w14:textId="77777777" w:rsidR="00454B7B" w:rsidRDefault="00454B7B" w:rsidP="00454B7B">
      <w:pPr>
        <w:pStyle w:val="NormalWeb"/>
        <w:spacing w:before="0" w:beforeAutospacing="0" w:after="0" w:afterAutospacing="0"/>
        <w:rPr>
          <w:color w:val="0E101A"/>
        </w:rPr>
      </w:pPr>
      <w:r>
        <w:rPr>
          <w:rStyle w:val="Strong"/>
          <w:color w:val="0E101A"/>
        </w:rPr>
        <w:t>Teaching Interest:</w:t>
      </w:r>
    </w:p>
    <w:p w14:paraId="6553A66C" w14:textId="77777777" w:rsidR="00454B7B" w:rsidRDefault="00454B7B" w:rsidP="00454B7B">
      <w:pPr>
        <w:pStyle w:val="NormalWeb"/>
        <w:spacing w:before="0" w:beforeAutospacing="0" w:after="0" w:afterAutospacing="0"/>
        <w:rPr>
          <w:color w:val="0E101A"/>
        </w:rPr>
      </w:pPr>
    </w:p>
    <w:p w14:paraId="55246EF9" w14:textId="1781B35C" w:rsidR="00454B7B" w:rsidRDefault="00156E88" w:rsidP="00454B7B">
      <w:pPr>
        <w:pStyle w:val="NormalWeb"/>
        <w:spacing w:before="0" w:beforeAutospacing="0" w:after="0" w:afterAutospacing="0"/>
        <w:rPr>
          <w:color w:val="0E101A"/>
        </w:rPr>
      </w:pPr>
      <w:ins w:id="22" w:author="VIKAS GAWAI" w:date="2023-09-14T15:17:00Z">
        <w:r>
          <w:rPr>
            <w:color w:val="0E101A"/>
          </w:rPr>
          <w:t xml:space="preserve">My greatest expertise in teaching is </w:t>
        </w:r>
      </w:ins>
      <w:del w:id="23" w:author="VIKAS GAWAI" w:date="2023-09-14T15:17:00Z">
        <w:r w:rsidR="00454B7B" w:rsidDel="00156E88">
          <w:rPr>
            <w:color w:val="0E101A"/>
          </w:rPr>
          <w:delText xml:space="preserve">I am eager to teach </w:delText>
        </w:r>
      </w:del>
      <w:del w:id="24" w:author="VIKAS GAWAI" w:date="2023-09-14T15:16:00Z">
        <w:r w:rsidR="00454B7B" w:rsidDel="00B8415D">
          <w:rPr>
            <w:color w:val="0E101A"/>
          </w:rPr>
          <w:delText xml:space="preserve">several courses both at the graduate and undergraduate levels. </w:delText>
        </w:r>
      </w:del>
      <w:del w:id="25" w:author="VIKAS GAWAI" w:date="2023-09-14T15:17:00Z">
        <w:r w:rsidR="00454B7B" w:rsidDel="00B8415D">
          <w:rPr>
            <w:color w:val="0E101A"/>
          </w:rPr>
          <w:delText xml:space="preserve">I am interested in teaching </w:delText>
        </w:r>
      </w:del>
      <w:r w:rsidR="00454B7B">
        <w:rPr>
          <w:color w:val="0E101A"/>
        </w:rPr>
        <w:t>applied microeconomics</w:t>
      </w:r>
      <w:ins w:id="26" w:author="VIKAS GAWAI" w:date="2023-09-14T15:17:00Z">
        <w:r w:rsidR="00B8415D">
          <w:rPr>
            <w:color w:val="0E101A"/>
          </w:rPr>
          <w:t xml:space="preserve"> courses, </w:t>
        </w:r>
      </w:ins>
      <w:del w:id="27" w:author="VIKAS GAWAI" w:date="2023-09-14T15:17:00Z">
        <w:r w:rsidR="00454B7B" w:rsidDel="00B8415D">
          <w:rPr>
            <w:color w:val="0E101A"/>
          </w:rPr>
          <w:delText xml:space="preserve"> courses</w:delText>
        </w:r>
        <w:r w:rsidR="000B266E" w:rsidDel="00B8415D">
          <w:rPr>
            <w:color w:val="0E101A"/>
          </w:rPr>
          <w:delText xml:space="preserve"> and would be </w:delText>
        </w:r>
        <w:r w:rsidR="00454B7B" w:rsidDel="00B8415D">
          <w:rPr>
            <w:color w:val="0E101A"/>
          </w:rPr>
          <w:delText xml:space="preserve">comfortable teaching courses </w:delText>
        </w:r>
      </w:del>
      <w:r w:rsidR="00454B7B">
        <w:rPr>
          <w:color w:val="0E101A"/>
        </w:rPr>
        <w:t xml:space="preserve">in public policy, health, development, or behavioral economics. I am also </w:t>
      </w:r>
      <w:del w:id="28" w:author="VIKAS GAWAI" w:date="2023-09-14T15:17:00Z">
        <w:r w:rsidR="00454B7B" w:rsidDel="00156E88">
          <w:rPr>
            <w:color w:val="0E101A"/>
          </w:rPr>
          <w:delText xml:space="preserve">confident in </w:delText>
        </w:r>
      </w:del>
      <w:del w:id="29" w:author="VIKAS GAWAI" w:date="2023-09-14T15:18:00Z">
        <w:r w:rsidR="00454B7B" w:rsidDel="00380CD6">
          <w:rPr>
            <w:color w:val="0E101A"/>
          </w:rPr>
          <w:delText>teach</w:delText>
        </w:r>
      </w:del>
      <w:ins w:id="30" w:author="VIKAS GAWAI" w:date="2023-09-14T15:18:00Z">
        <w:r w:rsidR="00380CD6">
          <w:rPr>
            <w:color w:val="0E101A"/>
          </w:rPr>
          <w:t>teaching</w:t>
        </w:r>
      </w:ins>
      <w:del w:id="31" w:author="VIKAS GAWAI" w:date="2023-09-14T15:17:00Z">
        <w:r w:rsidR="00454B7B" w:rsidDel="00156E88">
          <w:rPr>
            <w:color w:val="0E101A"/>
          </w:rPr>
          <w:delText>ing</w:delText>
        </w:r>
      </w:del>
      <w:r w:rsidR="00454B7B">
        <w:rPr>
          <w:color w:val="0E101A"/>
        </w:rPr>
        <w:t xml:space="preserve"> applied econometric methods</w:t>
      </w:r>
      <w:ins w:id="32" w:author="VIKAS GAWAI" w:date="2023-09-14T15:18:00Z">
        <w:r w:rsidR="00390F20">
          <w:rPr>
            <w:color w:val="0E101A"/>
          </w:rPr>
          <w:t xml:space="preserve"> for </w:t>
        </w:r>
        <w:proofErr w:type="spellStart"/>
        <w:r w:rsidR="00390F20">
          <w:rPr>
            <w:color w:val="0E101A"/>
          </w:rPr>
          <w:t>undergrand</w:t>
        </w:r>
        <w:proofErr w:type="spellEnd"/>
        <w:r w:rsidR="00390F20">
          <w:rPr>
            <w:color w:val="0E101A"/>
          </w:rPr>
          <w:t xml:space="preserve"> and grad students</w:t>
        </w:r>
      </w:ins>
      <w:del w:id="33" w:author="VIKAS GAWAI" w:date="2023-09-14T15:18:00Z">
        <w:r w:rsidR="00F96361" w:rsidDel="00390F20">
          <w:rPr>
            <w:color w:val="0E101A"/>
          </w:rPr>
          <w:delText>, especially the new developments in econometrics</w:delText>
        </w:r>
        <w:r w:rsidR="00454B7B" w:rsidDel="00390F20">
          <w:rPr>
            <w:color w:val="0E101A"/>
          </w:rPr>
          <w:delText xml:space="preserve"> </w:delText>
        </w:r>
        <w:r w:rsidR="00F96361" w:rsidDel="00390F20">
          <w:rPr>
            <w:color w:val="0E101A"/>
          </w:rPr>
          <w:delText xml:space="preserve">methods </w:delText>
        </w:r>
        <w:r w:rsidR="00454B7B" w:rsidDel="00390F20">
          <w:rPr>
            <w:color w:val="0E101A"/>
          </w:rPr>
          <w:delText>and more general microeconomic theory</w:delText>
        </w:r>
      </w:del>
      <w:r w:rsidR="00454B7B">
        <w:rPr>
          <w:color w:val="0E101A"/>
        </w:rPr>
        <w:t>. Besides lecturing, I will enthusiastically participate in organizing workshops to introduce students to methodological tools and implementation using different software, organizing reading groups and seminars, and other activities that improve the quality of teaching in and outside the classroom.</w:t>
      </w:r>
    </w:p>
    <w:p w14:paraId="71C23C51" w14:textId="72B84926" w:rsidR="00454B7B" w:rsidRDefault="0004400D" w:rsidP="00454B7B">
      <w:pPr>
        <w:pStyle w:val="NormalWeb"/>
        <w:spacing w:before="0" w:beforeAutospacing="0" w:after="0" w:afterAutospacing="0"/>
        <w:rPr>
          <w:ins w:id="34" w:author="VIKAS GAWAI" w:date="2023-09-14T15:20:00Z"/>
          <w:color w:val="0E101A"/>
        </w:rPr>
      </w:pPr>
      <w:moveToRangeStart w:id="35" w:author="VIKAS GAWAI" w:date="2023-09-14T15:20:00Z" w:name="move145597208"/>
      <w:moveTo w:id="36" w:author="VIKAS GAWAI" w:date="2023-09-14T15:20:00Z">
        <w:r>
          <w:rPr>
            <w:color w:val="0E101A"/>
          </w:rPr>
          <w:t>I am committed to nurturing my students' intellectual and personal development, empowering them to become informed, empathetic, and proactive contributors to a global society characterized by diversity and equity.</w:t>
        </w:r>
      </w:moveTo>
      <w:moveToRangeEnd w:id="35"/>
    </w:p>
    <w:p w14:paraId="1AE692E2" w14:textId="77777777" w:rsidR="0004400D" w:rsidRDefault="0004400D" w:rsidP="00454B7B">
      <w:pPr>
        <w:pStyle w:val="NormalWeb"/>
        <w:spacing w:before="0" w:beforeAutospacing="0" w:after="0" w:afterAutospacing="0"/>
        <w:rPr>
          <w:color w:val="0E101A"/>
        </w:rPr>
      </w:pPr>
    </w:p>
    <w:p w14:paraId="00DC6179" w14:textId="03E24057" w:rsidR="001A32C1" w:rsidRPr="00326529" w:rsidRDefault="00454B7B" w:rsidP="00326529">
      <w:pPr>
        <w:pStyle w:val="NormalWeb"/>
        <w:spacing w:before="0" w:beforeAutospacing="0" w:after="0" w:afterAutospacing="0"/>
        <w:rPr>
          <w:color w:val="0E101A"/>
        </w:rPr>
      </w:pPr>
      <w:del w:id="37" w:author="VIKAS GAWAI" w:date="2023-09-14T15:20:00Z">
        <w:r w:rsidDel="0004400D">
          <w:rPr>
            <w:color w:val="0E101A"/>
          </w:rPr>
          <w:delText xml:space="preserve">In conclusion, my teaching philosophy is dedicated to inclusive, active learning, mentorship, and active participation in academic and community initiatives. </w:delText>
        </w:r>
      </w:del>
      <w:moveFromRangeStart w:id="38" w:author="VIKAS GAWAI" w:date="2023-09-14T15:20:00Z" w:name="move145597208"/>
      <w:moveFrom w:id="39" w:author="VIKAS GAWAI" w:date="2023-09-14T15:20:00Z">
        <w:del w:id="40" w:author="VIKAS GAWAI" w:date="2023-09-14T15:20:00Z">
          <w:r w:rsidDel="0004400D">
            <w:rPr>
              <w:color w:val="0E101A"/>
            </w:rPr>
            <w:delText>I am committed to nurturing my students' intellectual and personal development, empowering them to become informed, empathetic, and proactive contributors to a global society characterized by diversity and equity.</w:delText>
          </w:r>
        </w:del>
      </w:moveFrom>
      <w:moveFromRangeEnd w:id="38"/>
    </w:p>
    <w:sectPr w:rsidR="001A32C1" w:rsidRPr="00326529" w:rsidSect="005E5822">
      <w:headerReference w:type="even" r:id="rId6"/>
      <w:headerReference w:type="default" r:id="rId7"/>
      <w:footerReference w:type="even" r:id="rId8"/>
      <w:footerReference w:type="default" r:id="rId9"/>
      <w:headerReference w:type="first" r:id="rId10"/>
      <w:footerReference w:type="first" r:id="rId11"/>
      <w:pgSz w:w="12240" w:h="15840"/>
      <w:pgMar w:top="1119" w:right="900" w:bottom="717" w:left="990" w:header="495"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2D6A4" w14:textId="77777777" w:rsidR="00FF19CB" w:rsidRDefault="00FF19CB" w:rsidP="0033118A">
      <w:r>
        <w:separator/>
      </w:r>
    </w:p>
  </w:endnote>
  <w:endnote w:type="continuationSeparator" w:id="0">
    <w:p w14:paraId="5C400036" w14:textId="77777777" w:rsidR="00FF19CB" w:rsidRDefault="00FF19CB" w:rsidP="00331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1423223"/>
      <w:docPartObj>
        <w:docPartGallery w:val="Page Numbers (Bottom of Page)"/>
        <w:docPartUnique/>
      </w:docPartObj>
    </w:sdtPr>
    <w:sdtContent>
      <w:p w14:paraId="1BDDBA11" w14:textId="0E52CFBF" w:rsidR="009A1286" w:rsidRDefault="009A1286" w:rsidP="001341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F165B8" w14:textId="77777777" w:rsidR="009A1286" w:rsidRDefault="009A12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6206182"/>
      <w:docPartObj>
        <w:docPartGallery w:val="Page Numbers (Bottom of Page)"/>
        <w:docPartUnique/>
      </w:docPartObj>
    </w:sdtPr>
    <w:sdtContent>
      <w:p w14:paraId="2A8D27A9" w14:textId="2230DD5C" w:rsidR="009A1286" w:rsidRDefault="009A1286" w:rsidP="001341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851BF3" w14:textId="2248FF54" w:rsidR="009A1286" w:rsidRDefault="009A1286" w:rsidP="009A1286">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99BF5" w14:textId="77777777" w:rsidR="004709F9" w:rsidRDefault="004709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4890D" w14:textId="77777777" w:rsidR="00FF19CB" w:rsidRDefault="00FF19CB" w:rsidP="0033118A">
      <w:r>
        <w:separator/>
      </w:r>
    </w:p>
  </w:footnote>
  <w:footnote w:type="continuationSeparator" w:id="0">
    <w:p w14:paraId="5B49FB21" w14:textId="77777777" w:rsidR="00FF19CB" w:rsidRDefault="00FF19CB" w:rsidP="003311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29B56" w14:textId="77777777" w:rsidR="004709F9" w:rsidRDefault="004709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2FCF9" w14:textId="0170722C" w:rsidR="0033118A" w:rsidRPr="0033118A" w:rsidRDefault="0033118A">
    <w:pPr>
      <w:pStyle w:val="Header"/>
      <w:rPr>
        <w:rFonts w:ascii="Times New Roman" w:hAnsi="Times New Roman" w:cs="Times New Roman"/>
        <w:kern w:val="0"/>
        <w:sz w:val="29"/>
        <w:szCs w:val="29"/>
      </w:rPr>
    </w:pPr>
    <w:r>
      <w:rPr>
        <w:rFonts w:ascii="Times New Roman" w:hAnsi="Times New Roman" w:cs="Times New Roman"/>
        <w:kern w:val="0"/>
        <w:sz w:val="29"/>
        <w:szCs w:val="29"/>
      </w:rPr>
      <w:t>Teaching</w:t>
    </w:r>
    <w:r w:rsidRPr="00C42CA7">
      <w:rPr>
        <w:rFonts w:ascii="Times New Roman" w:hAnsi="Times New Roman" w:cs="Times New Roman"/>
        <w:kern w:val="0"/>
        <w:sz w:val="29"/>
        <w:szCs w:val="29"/>
      </w:rPr>
      <w:t xml:space="preserve"> Statement</w:t>
    </w:r>
    <w:r>
      <w:rPr>
        <w:rFonts w:ascii="Times New Roman" w:hAnsi="Times New Roman" w:cs="Times New Roman"/>
        <w:kern w:val="0"/>
        <w:sz w:val="29"/>
        <w:szCs w:val="29"/>
      </w:rPr>
      <w:tab/>
    </w:r>
    <w:r>
      <w:rPr>
        <w:rFonts w:ascii="Times New Roman" w:hAnsi="Times New Roman" w:cs="Times New Roman"/>
        <w:kern w:val="0"/>
        <w:sz w:val="29"/>
        <w:szCs w:val="29"/>
      </w:rPr>
      <w:tab/>
    </w:r>
    <w:r w:rsidRPr="00DD291A">
      <w:rPr>
        <w:rFonts w:ascii="Times New Roman" w:hAnsi="Times New Roman" w:cs="Times New Roman"/>
        <w:kern w:val="0"/>
        <w:sz w:val="29"/>
        <w:szCs w:val="29"/>
      </w:rPr>
      <w:t xml:space="preserve">VIKAS PD </w:t>
    </w:r>
    <w:r w:rsidRPr="00C42CA7">
      <w:rPr>
        <w:rFonts w:ascii="Times New Roman" w:hAnsi="Times New Roman" w:cs="Times New Roman"/>
        <w:kern w:val="0"/>
        <w:sz w:val="29"/>
        <w:szCs w:val="29"/>
      </w:rPr>
      <w:t>GAWAI</w:t>
    </w:r>
  </w:p>
  <w:p w14:paraId="463E3DEA" w14:textId="77777777" w:rsidR="0033118A" w:rsidRDefault="0033118A">
    <w:pPr>
      <w:pStyle w:val="Header"/>
      <w:rPr>
        <w:ins w:id="41" w:author="VIKAS GAWAI" w:date="2023-09-14T15:39:00Z"/>
      </w:rPr>
    </w:pPr>
  </w:p>
  <w:p w14:paraId="641129C5" w14:textId="4BECD35F" w:rsidR="004709F9" w:rsidRDefault="004709F9">
    <w:pPr>
      <w:pStyle w:val="Header"/>
    </w:pPr>
    <w:ins w:id="42" w:author="VIKAS GAWAI" w:date="2023-09-14T15:39:00Z">
      <w:r>
        <w:t xml:space="preserve">All the package should </w:t>
      </w:r>
      <w:proofErr w:type="spellStart"/>
      <w:r>
        <w:t>lool</w:t>
      </w:r>
      <w:proofErr w:type="spellEnd"/>
      <w:r>
        <w:t xml:space="preserve"> same.</w:t>
      </w:r>
      <w:r w:rsidR="00A2535B">
        <w:t xml:space="preserve"> </w:t>
      </w:r>
    </w:ins>
    <w:ins w:id="43" w:author="VIKAS GAWAI" w:date="2023-09-14T15:40:00Z">
      <w:r w:rsidR="00A2535B">
        <w:t xml:space="preserve">Follow the rules, of margin. </w:t>
      </w:r>
      <w:r w:rsidR="00A2535B">
        <w:t>And carefulness.</w:t>
      </w:r>
    </w:ins>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C7EC0" w14:textId="77777777" w:rsidR="004709F9" w:rsidRDefault="004709F9">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KAS GAWAI">
    <w15:presenceInfo w15:providerId="AD" w15:userId="S::gawai@wisc.edu::39175c33-d507-4e8d-937f-56ea7bfbf2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18A"/>
    <w:rsid w:val="00007A49"/>
    <w:rsid w:val="000253AE"/>
    <w:rsid w:val="0004400D"/>
    <w:rsid w:val="00064F17"/>
    <w:rsid w:val="00084047"/>
    <w:rsid w:val="00097084"/>
    <w:rsid w:val="000B266E"/>
    <w:rsid w:val="000B3582"/>
    <w:rsid w:val="000B4B49"/>
    <w:rsid w:val="000E3352"/>
    <w:rsid w:val="000E4A7F"/>
    <w:rsid w:val="000F21A6"/>
    <w:rsid w:val="001556B4"/>
    <w:rsid w:val="00156E88"/>
    <w:rsid w:val="00160A2F"/>
    <w:rsid w:val="00192640"/>
    <w:rsid w:val="001A32C1"/>
    <w:rsid w:val="001A545F"/>
    <w:rsid w:val="001F21D8"/>
    <w:rsid w:val="001F716C"/>
    <w:rsid w:val="00200AB7"/>
    <w:rsid w:val="002460AB"/>
    <w:rsid w:val="00254F67"/>
    <w:rsid w:val="00256ADF"/>
    <w:rsid w:val="00280941"/>
    <w:rsid w:val="00293A29"/>
    <w:rsid w:val="002B2916"/>
    <w:rsid w:val="00326529"/>
    <w:rsid w:val="0033118A"/>
    <w:rsid w:val="0037660F"/>
    <w:rsid w:val="00380CD6"/>
    <w:rsid w:val="00390F20"/>
    <w:rsid w:val="003A728C"/>
    <w:rsid w:val="003C1D26"/>
    <w:rsid w:val="003E2263"/>
    <w:rsid w:val="00401B3E"/>
    <w:rsid w:val="0041443C"/>
    <w:rsid w:val="00417EE4"/>
    <w:rsid w:val="004427FE"/>
    <w:rsid w:val="00454B7B"/>
    <w:rsid w:val="00456DDC"/>
    <w:rsid w:val="00466D2B"/>
    <w:rsid w:val="00467CE8"/>
    <w:rsid w:val="004709F9"/>
    <w:rsid w:val="004A59A5"/>
    <w:rsid w:val="004C359C"/>
    <w:rsid w:val="004E0AF1"/>
    <w:rsid w:val="005012A1"/>
    <w:rsid w:val="005360E1"/>
    <w:rsid w:val="00560D78"/>
    <w:rsid w:val="0057162D"/>
    <w:rsid w:val="005E5822"/>
    <w:rsid w:val="006253F8"/>
    <w:rsid w:val="006502D3"/>
    <w:rsid w:val="006A4799"/>
    <w:rsid w:val="006A7957"/>
    <w:rsid w:val="006E5EA8"/>
    <w:rsid w:val="00711415"/>
    <w:rsid w:val="00725FF4"/>
    <w:rsid w:val="00745360"/>
    <w:rsid w:val="0075757E"/>
    <w:rsid w:val="00790F62"/>
    <w:rsid w:val="00793B98"/>
    <w:rsid w:val="007B7BD4"/>
    <w:rsid w:val="0080793A"/>
    <w:rsid w:val="008342CF"/>
    <w:rsid w:val="00841B07"/>
    <w:rsid w:val="00856E3E"/>
    <w:rsid w:val="00905193"/>
    <w:rsid w:val="009177DD"/>
    <w:rsid w:val="00951DA9"/>
    <w:rsid w:val="00973E5B"/>
    <w:rsid w:val="00997908"/>
    <w:rsid w:val="009A1286"/>
    <w:rsid w:val="009B5E7F"/>
    <w:rsid w:val="009D4265"/>
    <w:rsid w:val="009E3947"/>
    <w:rsid w:val="00A07609"/>
    <w:rsid w:val="00A07FAD"/>
    <w:rsid w:val="00A10075"/>
    <w:rsid w:val="00A2535B"/>
    <w:rsid w:val="00A5300F"/>
    <w:rsid w:val="00A80687"/>
    <w:rsid w:val="00AC6D23"/>
    <w:rsid w:val="00B2466B"/>
    <w:rsid w:val="00B356E8"/>
    <w:rsid w:val="00B37714"/>
    <w:rsid w:val="00B51070"/>
    <w:rsid w:val="00B64E2A"/>
    <w:rsid w:val="00B749EC"/>
    <w:rsid w:val="00B8415D"/>
    <w:rsid w:val="00BC1146"/>
    <w:rsid w:val="00BC4CAD"/>
    <w:rsid w:val="00BC6A33"/>
    <w:rsid w:val="00BF1E9E"/>
    <w:rsid w:val="00C42FAC"/>
    <w:rsid w:val="00C462EF"/>
    <w:rsid w:val="00C60173"/>
    <w:rsid w:val="00C73D3F"/>
    <w:rsid w:val="00C751AD"/>
    <w:rsid w:val="00C830D3"/>
    <w:rsid w:val="00CC07FF"/>
    <w:rsid w:val="00CC6F90"/>
    <w:rsid w:val="00CD4F09"/>
    <w:rsid w:val="00CE12DE"/>
    <w:rsid w:val="00D3084D"/>
    <w:rsid w:val="00D409F6"/>
    <w:rsid w:val="00D54B59"/>
    <w:rsid w:val="00D65F06"/>
    <w:rsid w:val="00D80F4D"/>
    <w:rsid w:val="00DB2568"/>
    <w:rsid w:val="00DE4A7F"/>
    <w:rsid w:val="00E044A3"/>
    <w:rsid w:val="00E0613C"/>
    <w:rsid w:val="00E24E9B"/>
    <w:rsid w:val="00E405C2"/>
    <w:rsid w:val="00E630F6"/>
    <w:rsid w:val="00E80B19"/>
    <w:rsid w:val="00E958C3"/>
    <w:rsid w:val="00EA73D0"/>
    <w:rsid w:val="00EC66E4"/>
    <w:rsid w:val="00EE74D1"/>
    <w:rsid w:val="00EF075B"/>
    <w:rsid w:val="00EF273B"/>
    <w:rsid w:val="00F0713A"/>
    <w:rsid w:val="00F1399F"/>
    <w:rsid w:val="00F21C20"/>
    <w:rsid w:val="00F55122"/>
    <w:rsid w:val="00F5676D"/>
    <w:rsid w:val="00F63CF9"/>
    <w:rsid w:val="00F9119A"/>
    <w:rsid w:val="00F96361"/>
    <w:rsid w:val="00FA630E"/>
    <w:rsid w:val="00FB0B19"/>
    <w:rsid w:val="00FC0C04"/>
    <w:rsid w:val="00FE596E"/>
    <w:rsid w:val="00FF1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747A1A"/>
  <w15:chartTrackingRefBased/>
  <w15:docId w15:val="{AD5058BE-B28F-1341-ACA1-4A87D4A18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118A"/>
    <w:pPr>
      <w:autoSpaceDE w:val="0"/>
      <w:autoSpaceDN w:val="0"/>
      <w:adjustRightInd w:val="0"/>
    </w:pPr>
    <w:rPr>
      <w:rFonts w:ascii="Times New Roman" w:hAnsi="Times New Roman" w:cs="Times New Roman"/>
      <w:color w:val="000000"/>
      <w:kern w:val="0"/>
    </w:rPr>
  </w:style>
  <w:style w:type="paragraph" w:styleId="Header">
    <w:name w:val="header"/>
    <w:basedOn w:val="Normal"/>
    <w:link w:val="HeaderChar"/>
    <w:uiPriority w:val="99"/>
    <w:unhideWhenUsed/>
    <w:rsid w:val="0033118A"/>
    <w:pPr>
      <w:tabs>
        <w:tab w:val="center" w:pos="4680"/>
        <w:tab w:val="right" w:pos="9360"/>
      </w:tabs>
    </w:pPr>
  </w:style>
  <w:style w:type="character" w:customStyle="1" w:styleId="HeaderChar">
    <w:name w:val="Header Char"/>
    <w:basedOn w:val="DefaultParagraphFont"/>
    <w:link w:val="Header"/>
    <w:uiPriority w:val="99"/>
    <w:rsid w:val="0033118A"/>
  </w:style>
  <w:style w:type="paragraph" w:styleId="Footer">
    <w:name w:val="footer"/>
    <w:basedOn w:val="Normal"/>
    <w:link w:val="FooterChar"/>
    <w:uiPriority w:val="99"/>
    <w:unhideWhenUsed/>
    <w:rsid w:val="0033118A"/>
    <w:pPr>
      <w:tabs>
        <w:tab w:val="center" w:pos="4680"/>
        <w:tab w:val="right" w:pos="9360"/>
      </w:tabs>
    </w:pPr>
  </w:style>
  <w:style w:type="character" w:customStyle="1" w:styleId="FooterChar">
    <w:name w:val="Footer Char"/>
    <w:basedOn w:val="DefaultParagraphFont"/>
    <w:link w:val="Footer"/>
    <w:uiPriority w:val="99"/>
    <w:rsid w:val="0033118A"/>
  </w:style>
  <w:style w:type="paragraph" w:styleId="NormalWeb">
    <w:name w:val="Normal (Web)"/>
    <w:basedOn w:val="Normal"/>
    <w:uiPriority w:val="99"/>
    <w:unhideWhenUsed/>
    <w:rsid w:val="001A32C1"/>
    <w:pPr>
      <w:spacing w:before="100" w:beforeAutospacing="1" w:after="100" w:afterAutospacing="1"/>
    </w:pPr>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9A1286"/>
  </w:style>
  <w:style w:type="character" w:styleId="Strong">
    <w:name w:val="Strong"/>
    <w:basedOn w:val="DefaultParagraphFont"/>
    <w:uiPriority w:val="22"/>
    <w:qFormat/>
    <w:rsid w:val="00454B7B"/>
    <w:rPr>
      <w:b/>
      <w:bCs/>
    </w:rPr>
  </w:style>
  <w:style w:type="paragraph" w:styleId="Revision">
    <w:name w:val="Revision"/>
    <w:hidden/>
    <w:uiPriority w:val="99"/>
    <w:semiHidden/>
    <w:rsid w:val="00AC6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79257">
      <w:bodyDiv w:val="1"/>
      <w:marLeft w:val="0"/>
      <w:marRight w:val="0"/>
      <w:marTop w:val="0"/>
      <w:marBottom w:val="0"/>
      <w:divBdr>
        <w:top w:val="none" w:sz="0" w:space="0" w:color="auto"/>
        <w:left w:val="none" w:sz="0" w:space="0" w:color="auto"/>
        <w:bottom w:val="none" w:sz="0" w:space="0" w:color="auto"/>
        <w:right w:val="none" w:sz="0" w:space="0" w:color="auto"/>
      </w:divBdr>
    </w:div>
    <w:div w:id="201209162">
      <w:bodyDiv w:val="1"/>
      <w:marLeft w:val="0"/>
      <w:marRight w:val="0"/>
      <w:marTop w:val="0"/>
      <w:marBottom w:val="0"/>
      <w:divBdr>
        <w:top w:val="none" w:sz="0" w:space="0" w:color="auto"/>
        <w:left w:val="none" w:sz="0" w:space="0" w:color="auto"/>
        <w:bottom w:val="none" w:sz="0" w:space="0" w:color="auto"/>
        <w:right w:val="none" w:sz="0" w:space="0" w:color="auto"/>
      </w:divBdr>
    </w:div>
    <w:div w:id="298460573">
      <w:bodyDiv w:val="1"/>
      <w:marLeft w:val="0"/>
      <w:marRight w:val="0"/>
      <w:marTop w:val="0"/>
      <w:marBottom w:val="0"/>
      <w:divBdr>
        <w:top w:val="none" w:sz="0" w:space="0" w:color="auto"/>
        <w:left w:val="none" w:sz="0" w:space="0" w:color="auto"/>
        <w:bottom w:val="none" w:sz="0" w:space="0" w:color="auto"/>
        <w:right w:val="none" w:sz="0" w:space="0" w:color="auto"/>
      </w:divBdr>
    </w:div>
    <w:div w:id="389958639">
      <w:bodyDiv w:val="1"/>
      <w:marLeft w:val="0"/>
      <w:marRight w:val="0"/>
      <w:marTop w:val="0"/>
      <w:marBottom w:val="0"/>
      <w:divBdr>
        <w:top w:val="none" w:sz="0" w:space="0" w:color="auto"/>
        <w:left w:val="none" w:sz="0" w:space="0" w:color="auto"/>
        <w:bottom w:val="none" w:sz="0" w:space="0" w:color="auto"/>
        <w:right w:val="none" w:sz="0" w:space="0" w:color="auto"/>
      </w:divBdr>
    </w:div>
    <w:div w:id="17756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813</Words>
  <Characters>4640</Characters>
  <Application>Microsoft Office Word</Application>
  <DocSecurity>0</DocSecurity>
  <Lines>38</Lines>
  <Paragraphs>10</Paragraphs>
  <ScaleCrop>false</ScaleCrop>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GAWAI</dc:creator>
  <cp:keywords/>
  <dc:description/>
  <cp:lastModifiedBy>VIKAS GAWAI</cp:lastModifiedBy>
  <cp:revision>136</cp:revision>
  <dcterms:created xsi:type="dcterms:W3CDTF">2023-09-11T19:04:00Z</dcterms:created>
  <dcterms:modified xsi:type="dcterms:W3CDTF">2023-09-14T20:40:00Z</dcterms:modified>
</cp:coreProperties>
</file>