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A7612" w14:textId="442C2E77" w:rsidR="00CF4B30" w:rsidRDefault="00C00CD4" w:rsidP="00683BFF">
      <w:pPr>
        <w:pStyle w:val="Default"/>
        <w:rPr>
          <w:color w:val="auto"/>
          <w:shd w:val="clear" w:color="auto" w:fill="FFFFFF"/>
        </w:rPr>
      </w:pPr>
      <w:r w:rsidRPr="00C00CD4">
        <w:rPr>
          <w:color w:val="auto"/>
          <w:shd w:val="clear" w:color="auto" w:fill="FFFFFF"/>
        </w:rPr>
        <w:t xml:space="preserve">I am an Applied Economist focusing on </w:t>
      </w:r>
      <w:r w:rsidR="005C000E">
        <w:rPr>
          <w:color w:val="auto"/>
          <w:shd w:val="clear" w:color="auto" w:fill="FFFFFF"/>
        </w:rPr>
        <w:t xml:space="preserve">policy evaluations related to </w:t>
      </w:r>
      <w:r w:rsidRPr="00C00CD4">
        <w:rPr>
          <w:color w:val="auto"/>
          <w:shd w:val="clear" w:color="auto" w:fill="FFFFFF"/>
        </w:rPr>
        <w:t xml:space="preserve">health, aging, and human capital in the US and India, particularly emphasizing social equity issues in rural areas, gender, and socioeconomic status. </w:t>
      </w:r>
      <w:r w:rsidR="002D7BBD">
        <w:rPr>
          <w:color w:val="auto"/>
          <w:shd w:val="clear" w:color="auto" w:fill="FFFFFF"/>
        </w:rPr>
        <w:t>My</w:t>
      </w:r>
      <w:r w:rsidRPr="00C00CD4">
        <w:rPr>
          <w:color w:val="auto"/>
          <w:shd w:val="clear" w:color="auto" w:fill="FFFFFF"/>
        </w:rPr>
        <w:t xml:space="preserve"> first research theme explores the impact of technologies like the Green Revolution and high-speed internet on health, welfare, human capital, and social security access. The second </w:t>
      </w:r>
      <w:r w:rsidR="003D50F4">
        <w:rPr>
          <w:color w:val="auto"/>
          <w:shd w:val="clear" w:color="auto" w:fill="FFFFFF"/>
        </w:rPr>
        <w:t xml:space="preserve">research </w:t>
      </w:r>
      <w:r w:rsidRPr="00C00CD4">
        <w:rPr>
          <w:color w:val="auto"/>
          <w:shd w:val="clear" w:color="auto" w:fill="FFFFFF"/>
        </w:rPr>
        <w:t>theme delves into the lasting effects of early life shocks on later health and intergenerational well-being. The third theme centers on evaluating educational policies.</w:t>
      </w:r>
      <w:r w:rsidR="008E4CC1">
        <w:rPr>
          <w:color w:val="auto"/>
          <w:shd w:val="clear" w:color="auto" w:fill="FFFFFF"/>
        </w:rPr>
        <w:t xml:space="preserve"> </w:t>
      </w:r>
      <w:r w:rsidR="00E42145">
        <w:rPr>
          <w:color w:val="auto"/>
          <w:shd w:val="clear" w:color="auto" w:fill="FFFFFF"/>
        </w:rPr>
        <w:t>I</w:t>
      </w:r>
      <w:r w:rsidR="00002DD3" w:rsidRPr="00002DD3">
        <w:rPr>
          <w:color w:val="auto"/>
          <w:shd w:val="clear" w:color="auto" w:fill="FFFFFF"/>
        </w:rPr>
        <w:t xml:space="preserve"> employ advanced quantitative methods</w:t>
      </w:r>
      <w:r w:rsidR="008D6560">
        <w:rPr>
          <w:color w:val="auto"/>
          <w:shd w:val="clear" w:color="auto" w:fill="FFFFFF"/>
        </w:rPr>
        <w:t>,</w:t>
      </w:r>
      <w:r w:rsidR="00002DD3" w:rsidRPr="00002DD3">
        <w:rPr>
          <w:color w:val="auto"/>
          <w:shd w:val="clear" w:color="auto" w:fill="FFFFFF"/>
        </w:rPr>
        <w:t xml:space="preserve"> </w:t>
      </w:r>
      <w:r w:rsidR="008D6560">
        <w:rPr>
          <w:color w:val="auto"/>
          <w:shd w:val="clear" w:color="auto" w:fill="FFFFFF"/>
        </w:rPr>
        <w:t>including</w:t>
      </w:r>
      <w:r w:rsidR="00002DD3" w:rsidRPr="00002DD3">
        <w:rPr>
          <w:color w:val="auto"/>
          <w:shd w:val="clear" w:color="auto" w:fill="FFFFFF"/>
        </w:rPr>
        <w:t xml:space="preserve"> </w:t>
      </w:r>
      <w:r w:rsidR="00831FB0">
        <w:rPr>
          <w:color w:val="auto"/>
          <w:shd w:val="clear" w:color="auto" w:fill="FFFFFF"/>
        </w:rPr>
        <w:t xml:space="preserve">recent </w:t>
      </w:r>
      <w:r w:rsidR="009C26F4">
        <w:rPr>
          <w:color w:val="auto"/>
          <w:shd w:val="clear" w:color="auto" w:fill="FFFFFF"/>
        </w:rPr>
        <w:t>developments</w:t>
      </w:r>
      <w:r w:rsidR="008D6560">
        <w:rPr>
          <w:color w:val="auto"/>
          <w:shd w:val="clear" w:color="auto" w:fill="FFFFFF"/>
        </w:rPr>
        <w:t xml:space="preserve"> in </w:t>
      </w:r>
      <w:r w:rsidR="00002DD3" w:rsidRPr="00002DD3">
        <w:rPr>
          <w:color w:val="auto"/>
          <w:shd w:val="clear" w:color="auto" w:fill="FFFFFF"/>
        </w:rPr>
        <w:t>Difference-in-Differences (DID) and multiple Regression Discontinuity Design (MRDD), along with novel data, to address critical policy questions.</w:t>
      </w:r>
    </w:p>
    <w:p w14:paraId="7CB166DD" w14:textId="77777777" w:rsidR="00313FEB" w:rsidRDefault="00313FEB" w:rsidP="00683BFF">
      <w:pPr>
        <w:pStyle w:val="Default"/>
        <w:rPr>
          <w:b/>
          <w:bCs/>
          <w:color w:val="auto"/>
          <w:shd w:val="clear" w:color="auto" w:fill="FFFFFF"/>
        </w:rPr>
      </w:pPr>
    </w:p>
    <w:p w14:paraId="7F99CF8E" w14:textId="10BA02AC" w:rsidR="005C5A09" w:rsidRPr="0089787B" w:rsidRDefault="00674FFF" w:rsidP="00683BFF">
      <w:pPr>
        <w:pStyle w:val="Default"/>
        <w:rPr>
          <w:b/>
          <w:bCs/>
          <w:color w:val="auto"/>
          <w:shd w:val="clear" w:color="auto" w:fill="FFFFFF"/>
        </w:rPr>
      </w:pPr>
      <w:r>
        <w:rPr>
          <w:b/>
          <w:bCs/>
          <w:color w:val="auto"/>
          <w:shd w:val="clear" w:color="auto" w:fill="FFFFFF"/>
        </w:rPr>
        <w:t>Dissertation Chapter</w:t>
      </w:r>
      <w:r w:rsidR="007737F1">
        <w:rPr>
          <w:b/>
          <w:bCs/>
          <w:color w:val="auto"/>
          <w:shd w:val="clear" w:color="auto" w:fill="FFFFFF"/>
        </w:rPr>
        <w:t>s</w:t>
      </w:r>
    </w:p>
    <w:p w14:paraId="29DA30D2" w14:textId="14E98FEA" w:rsidR="00554AEC" w:rsidRPr="009070FA" w:rsidRDefault="006A1D5A" w:rsidP="008E0000">
      <w:pPr>
        <w:pStyle w:val="Default"/>
        <w:rPr>
          <w:color w:val="auto"/>
          <w:shd w:val="clear" w:color="auto" w:fill="FFFFFF"/>
        </w:rPr>
      </w:pPr>
      <w:r w:rsidRPr="006A1D5A">
        <w:rPr>
          <w:color w:val="auto"/>
          <w:shd w:val="clear" w:color="auto" w:fill="FFFFFF"/>
        </w:rPr>
        <w:t xml:space="preserve">My Job Market paper examines whether </w:t>
      </w:r>
      <w:r w:rsidR="003203EF" w:rsidRPr="006A1D5A">
        <w:rPr>
          <w:color w:val="auto"/>
          <w:shd w:val="clear" w:color="auto" w:fill="FFFFFF"/>
        </w:rPr>
        <w:t>high-speed internet (broadband)</w:t>
      </w:r>
      <w:r w:rsidR="003203EF">
        <w:rPr>
          <w:color w:val="auto"/>
          <w:shd w:val="clear" w:color="auto" w:fill="FFFFFF"/>
        </w:rPr>
        <w:t xml:space="preserve"> </w:t>
      </w:r>
      <w:r w:rsidR="003203EF" w:rsidRPr="006A1D5A">
        <w:rPr>
          <w:color w:val="auto"/>
          <w:shd w:val="clear" w:color="auto" w:fill="FFFFFF"/>
        </w:rPr>
        <w:t>technology</w:t>
      </w:r>
      <w:r w:rsidR="003203EF">
        <w:rPr>
          <w:color w:val="auto"/>
          <w:shd w:val="clear" w:color="auto" w:fill="FFFFFF"/>
        </w:rPr>
        <w:t xml:space="preserve"> </w:t>
      </w:r>
      <w:r w:rsidR="00F25FEE">
        <w:rPr>
          <w:color w:val="auto"/>
          <w:shd w:val="clear" w:color="auto" w:fill="FFFFFF"/>
        </w:rPr>
        <w:t>affects</w:t>
      </w:r>
      <w:r w:rsidR="003203EF" w:rsidRPr="006A1D5A">
        <w:rPr>
          <w:color w:val="auto"/>
          <w:shd w:val="clear" w:color="auto" w:fill="FFFFFF"/>
        </w:rPr>
        <w:t xml:space="preserve"> </w:t>
      </w:r>
      <w:r w:rsidR="00F25FEE">
        <w:rPr>
          <w:color w:val="auto"/>
          <w:shd w:val="clear" w:color="auto" w:fill="FFFFFF"/>
        </w:rPr>
        <w:t xml:space="preserve">the </w:t>
      </w:r>
      <w:r w:rsidR="003203EF" w:rsidRPr="006A1D5A">
        <w:rPr>
          <w:color w:val="auto"/>
          <w:shd w:val="clear" w:color="auto" w:fill="FFFFFF"/>
        </w:rPr>
        <w:t xml:space="preserve">mental health </w:t>
      </w:r>
      <w:r w:rsidR="003203EF">
        <w:rPr>
          <w:color w:val="auto"/>
          <w:shd w:val="clear" w:color="auto" w:fill="FFFFFF"/>
        </w:rPr>
        <w:t>of</w:t>
      </w:r>
      <w:r w:rsidR="003203EF" w:rsidRPr="006A1D5A">
        <w:rPr>
          <w:color w:val="auto"/>
          <w:shd w:val="clear" w:color="auto" w:fill="FFFFFF"/>
        </w:rPr>
        <w:t xml:space="preserve"> older adults (50+) in the US</w:t>
      </w:r>
      <w:r w:rsidRPr="006A1D5A">
        <w:rPr>
          <w:color w:val="auto"/>
          <w:shd w:val="clear" w:color="auto" w:fill="FFFFFF"/>
        </w:rPr>
        <w:t xml:space="preserve">. </w:t>
      </w:r>
      <w:r w:rsidR="00E52394" w:rsidRPr="00554AEC">
        <w:rPr>
          <w:color w:val="auto"/>
          <w:shd w:val="clear" w:color="auto" w:fill="FFFFFF"/>
        </w:rPr>
        <w:t xml:space="preserve">Using </w:t>
      </w:r>
      <w:r w:rsidR="009C068C">
        <w:rPr>
          <w:color w:val="auto"/>
          <w:shd w:val="clear" w:color="auto" w:fill="FFFFFF"/>
        </w:rPr>
        <w:t xml:space="preserve">a </w:t>
      </w:r>
      <w:r w:rsidR="00E52394" w:rsidRPr="00554AEC">
        <w:rPr>
          <w:color w:val="auto"/>
          <w:shd w:val="clear" w:color="auto" w:fill="FFFFFF"/>
        </w:rPr>
        <w:t xml:space="preserve">quasi-experimental design and </w:t>
      </w:r>
      <w:r w:rsidR="0034781A">
        <w:rPr>
          <w:color w:val="auto"/>
          <w:shd w:val="clear" w:color="auto" w:fill="FFFFFF"/>
        </w:rPr>
        <w:t xml:space="preserve">individual </w:t>
      </w:r>
      <w:r w:rsidR="00E52394" w:rsidRPr="00554AEC">
        <w:rPr>
          <w:color w:val="auto"/>
          <w:shd w:val="clear" w:color="auto" w:fill="FFFFFF"/>
        </w:rPr>
        <w:t>panel data</w:t>
      </w:r>
      <w:r w:rsidR="009C068C">
        <w:rPr>
          <w:color w:val="auto"/>
          <w:shd w:val="clear" w:color="auto" w:fill="FFFFFF"/>
        </w:rPr>
        <w:t xml:space="preserve"> at the </w:t>
      </w:r>
      <w:r w:rsidR="009C068C" w:rsidRPr="00554AEC">
        <w:rPr>
          <w:color w:val="auto"/>
          <w:shd w:val="clear" w:color="auto" w:fill="FFFFFF"/>
        </w:rPr>
        <w:t xml:space="preserve">census tract </w:t>
      </w:r>
      <w:r w:rsidR="009C068C">
        <w:rPr>
          <w:color w:val="auto"/>
          <w:shd w:val="clear" w:color="auto" w:fill="FFFFFF"/>
        </w:rPr>
        <w:t>level</w:t>
      </w:r>
      <w:r w:rsidR="00E52394" w:rsidRPr="00554AEC">
        <w:rPr>
          <w:color w:val="auto"/>
          <w:shd w:val="clear" w:color="auto" w:fill="FFFFFF"/>
        </w:rPr>
        <w:t>, I exploit spatial</w:t>
      </w:r>
      <w:r w:rsidR="008654AF">
        <w:rPr>
          <w:color w:val="auto"/>
          <w:shd w:val="clear" w:color="auto" w:fill="FFFFFF"/>
        </w:rPr>
        <w:t>,</w:t>
      </w:r>
      <w:r w:rsidR="00E52394" w:rsidRPr="00554AEC">
        <w:rPr>
          <w:color w:val="auto"/>
          <w:shd w:val="clear" w:color="auto" w:fill="FFFFFF"/>
        </w:rPr>
        <w:t xml:space="preserve"> temporal</w:t>
      </w:r>
      <w:r w:rsidR="008654AF">
        <w:rPr>
          <w:color w:val="auto"/>
          <w:shd w:val="clear" w:color="auto" w:fill="FFFFFF"/>
        </w:rPr>
        <w:t xml:space="preserve">, and </w:t>
      </w:r>
      <w:r w:rsidR="009C068C">
        <w:rPr>
          <w:color w:val="auto"/>
          <w:shd w:val="clear" w:color="auto" w:fill="FFFFFF"/>
        </w:rPr>
        <w:t>individual-level</w:t>
      </w:r>
      <w:r w:rsidR="00607810">
        <w:rPr>
          <w:color w:val="auto"/>
          <w:shd w:val="clear" w:color="auto" w:fill="FFFFFF"/>
        </w:rPr>
        <w:t xml:space="preserve"> </w:t>
      </w:r>
      <w:r w:rsidR="00E52394" w:rsidRPr="00554AEC">
        <w:rPr>
          <w:color w:val="auto"/>
          <w:shd w:val="clear" w:color="auto" w:fill="FFFFFF"/>
        </w:rPr>
        <w:t>variations</w:t>
      </w:r>
      <w:r w:rsidR="00E52394">
        <w:rPr>
          <w:color w:val="auto"/>
          <w:shd w:val="clear" w:color="auto" w:fill="FFFFFF"/>
        </w:rPr>
        <w:t xml:space="preserve"> and</w:t>
      </w:r>
      <w:r w:rsidR="00E52394" w:rsidRPr="00554AEC">
        <w:rPr>
          <w:color w:val="auto"/>
          <w:shd w:val="clear" w:color="auto" w:fill="FFFFFF"/>
        </w:rPr>
        <w:t xml:space="preserve"> </w:t>
      </w:r>
      <w:r w:rsidR="00E52394">
        <w:rPr>
          <w:color w:val="auto"/>
          <w:shd w:val="clear" w:color="auto" w:fill="FFFFFF"/>
        </w:rPr>
        <w:t>e</w:t>
      </w:r>
      <w:r w:rsidR="00E52394" w:rsidRPr="00554AEC">
        <w:rPr>
          <w:color w:val="auto"/>
          <w:shd w:val="clear" w:color="auto" w:fill="FFFFFF"/>
        </w:rPr>
        <w:t>mploy</w:t>
      </w:r>
      <w:r w:rsidR="000F2EFF">
        <w:rPr>
          <w:color w:val="auto"/>
          <w:shd w:val="clear" w:color="auto" w:fill="FFFFFF"/>
        </w:rPr>
        <w:t xml:space="preserve"> </w:t>
      </w:r>
      <w:r w:rsidR="009115C7">
        <w:rPr>
          <w:color w:val="auto"/>
          <w:shd w:val="clear" w:color="auto" w:fill="FFFFFF"/>
        </w:rPr>
        <w:t>the latest DID estimator</w:t>
      </w:r>
      <w:r w:rsidR="000D0407">
        <w:rPr>
          <w:color w:val="auto"/>
          <w:shd w:val="clear" w:color="auto" w:fill="FFFFFF"/>
        </w:rPr>
        <w:t xml:space="preserve">s </w:t>
      </w:r>
      <w:r w:rsidR="00597DCA">
        <w:rPr>
          <w:color w:val="auto"/>
          <w:shd w:val="clear" w:color="auto" w:fill="FFFFFF"/>
        </w:rPr>
        <w:t xml:space="preserve">for </w:t>
      </w:r>
      <w:r w:rsidR="009115C7">
        <w:rPr>
          <w:color w:val="auto"/>
          <w:shd w:val="clear" w:color="auto" w:fill="FFFFFF"/>
        </w:rPr>
        <w:t xml:space="preserve">the </w:t>
      </w:r>
      <w:r w:rsidR="000F2EFF">
        <w:rPr>
          <w:color w:val="auto"/>
          <w:shd w:val="clear" w:color="auto" w:fill="FFFFFF"/>
        </w:rPr>
        <w:t>dynamic</w:t>
      </w:r>
      <w:r w:rsidR="009115C7">
        <w:rPr>
          <w:color w:val="auto"/>
          <w:shd w:val="clear" w:color="auto" w:fill="FFFFFF"/>
        </w:rPr>
        <w:t xml:space="preserve"> treatment effect</w:t>
      </w:r>
      <w:r w:rsidR="00E52394">
        <w:rPr>
          <w:color w:val="auto"/>
          <w:shd w:val="clear" w:color="auto" w:fill="FFFFFF"/>
        </w:rPr>
        <w:t>.</w:t>
      </w:r>
      <w:r w:rsidR="00576CCC">
        <w:rPr>
          <w:color w:val="auto"/>
          <w:shd w:val="clear" w:color="auto" w:fill="FFFFFF"/>
        </w:rPr>
        <w:t xml:space="preserve"> </w:t>
      </w:r>
      <w:r w:rsidR="00576CCC" w:rsidRPr="00554AEC">
        <w:rPr>
          <w:color w:val="auto"/>
          <w:shd w:val="clear" w:color="auto" w:fill="FFFFFF"/>
        </w:rPr>
        <w:t xml:space="preserve">I find </w:t>
      </w:r>
      <w:r w:rsidR="00F66D42">
        <w:rPr>
          <w:color w:val="auto"/>
          <w:shd w:val="clear" w:color="auto" w:fill="FFFFFF"/>
        </w:rPr>
        <w:t xml:space="preserve">that </w:t>
      </w:r>
      <w:r w:rsidR="00576CCC" w:rsidRPr="00554AEC">
        <w:rPr>
          <w:color w:val="auto"/>
          <w:shd w:val="clear" w:color="auto" w:fill="FFFFFF"/>
        </w:rPr>
        <w:t xml:space="preserve">high-speed broadband </w:t>
      </w:r>
      <w:r w:rsidR="00F66D42">
        <w:rPr>
          <w:color w:val="auto"/>
          <w:shd w:val="clear" w:color="auto" w:fill="FFFFFF"/>
        </w:rPr>
        <w:t>improves</w:t>
      </w:r>
      <w:r w:rsidR="00576CCC" w:rsidRPr="00554AEC">
        <w:rPr>
          <w:color w:val="auto"/>
          <w:shd w:val="clear" w:color="auto" w:fill="FFFFFF"/>
        </w:rPr>
        <w:t xml:space="preserve"> mental health in older adults</w:t>
      </w:r>
      <w:r w:rsidR="00B15C60">
        <w:rPr>
          <w:color w:val="auto"/>
          <w:shd w:val="clear" w:color="auto" w:fill="FFFFFF"/>
        </w:rPr>
        <w:t>,</w:t>
      </w:r>
      <w:r w:rsidR="00F66D42">
        <w:rPr>
          <w:color w:val="auto"/>
          <w:shd w:val="clear" w:color="auto" w:fill="FFFFFF"/>
        </w:rPr>
        <w:t xml:space="preserve"> </w:t>
      </w:r>
      <w:r w:rsidR="00B15C60">
        <w:rPr>
          <w:color w:val="auto"/>
          <w:shd w:val="clear" w:color="auto" w:fill="FFFFFF"/>
        </w:rPr>
        <w:t xml:space="preserve">i.e., </w:t>
      </w:r>
      <w:r w:rsidR="00F66D42">
        <w:rPr>
          <w:color w:val="auto"/>
          <w:shd w:val="clear" w:color="auto" w:fill="FFFFFF"/>
        </w:rPr>
        <w:t xml:space="preserve">depression symptoms </w:t>
      </w:r>
      <w:r w:rsidR="00632C03">
        <w:rPr>
          <w:color w:val="auto"/>
          <w:shd w:val="clear" w:color="auto" w:fill="FFFFFF"/>
        </w:rPr>
        <w:t>decline</w:t>
      </w:r>
      <w:r w:rsidR="00F66D42">
        <w:rPr>
          <w:color w:val="auto"/>
          <w:shd w:val="clear" w:color="auto" w:fill="FFFFFF"/>
        </w:rPr>
        <w:t xml:space="preserve"> by about 5.2%</w:t>
      </w:r>
      <w:r w:rsidR="000066E9">
        <w:rPr>
          <w:color w:val="auto"/>
          <w:shd w:val="clear" w:color="auto" w:fill="FFFFFF"/>
        </w:rPr>
        <w:t>,</w:t>
      </w:r>
      <w:r w:rsidR="004B53B3">
        <w:rPr>
          <w:color w:val="auto"/>
          <w:shd w:val="clear" w:color="auto" w:fill="FFFFFF"/>
        </w:rPr>
        <w:t xml:space="preserve"> comparable with other major life events like job loss</w:t>
      </w:r>
      <w:r w:rsidR="00EF6111">
        <w:rPr>
          <w:color w:val="auto"/>
          <w:shd w:val="clear" w:color="auto" w:fill="FFFFFF"/>
        </w:rPr>
        <w:t>, recession,</w:t>
      </w:r>
      <w:r w:rsidR="004B53B3">
        <w:rPr>
          <w:color w:val="auto"/>
          <w:shd w:val="clear" w:color="auto" w:fill="FFFFFF"/>
        </w:rPr>
        <w:t xml:space="preserve"> and </w:t>
      </w:r>
      <w:r w:rsidR="00582563">
        <w:rPr>
          <w:color w:val="auto"/>
          <w:shd w:val="clear" w:color="auto" w:fill="FFFFFF"/>
        </w:rPr>
        <w:t xml:space="preserve">the </w:t>
      </w:r>
      <w:r w:rsidR="004B53B3">
        <w:rPr>
          <w:color w:val="auto"/>
          <w:shd w:val="clear" w:color="auto" w:fill="FFFFFF"/>
        </w:rPr>
        <w:t>death of a spouse</w:t>
      </w:r>
      <w:r w:rsidR="00F66D42">
        <w:rPr>
          <w:color w:val="auto"/>
          <w:shd w:val="clear" w:color="auto" w:fill="FFFFFF"/>
        </w:rPr>
        <w:t xml:space="preserve">. </w:t>
      </w:r>
      <w:r w:rsidR="00FC5847">
        <w:rPr>
          <w:color w:val="auto"/>
          <w:shd w:val="clear" w:color="auto" w:fill="FFFFFF"/>
        </w:rPr>
        <w:t xml:space="preserve">These positive effects on mental health are primarily due to </w:t>
      </w:r>
      <w:r w:rsidR="00576CCC">
        <w:rPr>
          <w:color w:val="auto"/>
          <w:shd w:val="clear" w:color="auto" w:fill="FFFFFF"/>
        </w:rPr>
        <w:t>increased</w:t>
      </w:r>
      <w:r w:rsidR="00576CCC" w:rsidRPr="00554AEC">
        <w:rPr>
          <w:color w:val="auto"/>
          <w:shd w:val="clear" w:color="auto" w:fill="FFFFFF"/>
        </w:rPr>
        <w:t xml:space="preserve"> </w:t>
      </w:r>
      <w:r w:rsidR="00576CCC" w:rsidRPr="00CB5119">
        <w:rPr>
          <w:i/>
          <w:iCs/>
          <w:color w:val="auto"/>
          <w:shd w:val="clear" w:color="auto" w:fill="FFFFFF"/>
        </w:rPr>
        <w:t xml:space="preserve">social connectedness </w:t>
      </w:r>
      <w:r w:rsidR="00576CCC" w:rsidRPr="00554AEC">
        <w:rPr>
          <w:color w:val="auto"/>
          <w:shd w:val="clear" w:color="auto" w:fill="FFFFFF"/>
        </w:rPr>
        <w:t xml:space="preserve">and reduced </w:t>
      </w:r>
      <w:r w:rsidR="00576CCC" w:rsidRPr="001A71BC">
        <w:rPr>
          <w:i/>
          <w:iCs/>
          <w:color w:val="auto"/>
          <w:shd w:val="clear" w:color="auto" w:fill="FFFFFF"/>
        </w:rPr>
        <w:t>social isolation.</w:t>
      </w:r>
      <w:r w:rsidR="009070FA">
        <w:rPr>
          <w:color w:val="auto"/>
          <w:shd w:val="clear" w:color="auto" w:fill="FFFFFF"/>
        </w:rPr>
        <w:t xml:space="preserve"> Recent evidence of </w:t>
      </w:r>
      <w:r w:rsidR="009070FA" w:rsidRPr="006A1D5A">
        <w:rPr>
          <w:color w:val="auto"/>
          <w:shd w:val="clear" w:color="auto" w:fill="FFFFFF"/>
        </w:rPr>
        <w:t xml:space="preserve">social media's adverse impact on college </w:t>
      </w:r>
      <w:r w:rsidR="009C2026">
        <w:rPr>
          <w:color w:val="auto"/>
          <w:shd w:val="clear" w:color="auto" w:fill="FFFFFF"/>
        </w:rPr>
        <w:t>student's</w:t>
      </w:r>
      <w:r w:rsidR="009070FA" w:rsidRPr="006A1D5A">
        <w:rPr>
          <w:color w:val="auto"/>
          <w:shd w:val="clear" w:color="auto" w:fill="FFFFFF"/>
        </w:rPr>
        <w:t xml:space="preserve"> mental health </w:t>
      </w:r>
      <w:r w:rsidR="00117B12">
        <w:rPr>
          <w:color w:val="auto"/>
          <w:shd w:val="clear" w:color="auto" w:fill="FFFFFF"/>
        </w:rPr>
        <w:t xml:space="preserve">is </w:t>
      </w:r>
      <w:r w:rsidR="009070FA" w:rsidRPr="006A1D5A">
        <w:rPr>
          <w:color w:val="auto"/>
          <w:shd w:val="clear" w:color="auto" w:fill="FFFFFF"/>
        </w:rPr>
        <w:t xml:space="preserve">due to unfavorable </w:t>
      </w:r>
      <w:r w:rsidR="009070FA" w:rsidRPr="00E2717E">
        <w:rPr>
          <w:i/>
          <w:iCs/>
          <w:color w:val="auto"/>
          <w:shd w:val="clear" w:color="auto" w:fill="FFFFFF"/>
        </w:rPr>
        <w:t>social comparisons</w:t>
      </w:r>
      <w:r w:rsidR="00E9683B">
        <w:rPr>
          <w:color w:val="auto"/>
          <w:shd w:val="clear" w:color="auto" w:fill="FFFFFF"/>
        </w:rPr>
        <w:t>.</w:t>
      </w:r>
      <w:r w:rsidR="009070FA">
        <w:rPr>
          <w:color w:val="auto"/>
          <w:shd w:val="clear" w:color="auto" w:fill="FFFFFF"/>
        </w:rPr>
        <w:t xml:space="preserve"> </w:t>
      </w:r>
      <w:r w:rsidR="00353B3E">
        <w:rPr>
          <w:color w:val="auto"/>
          <w:shd w:val="clear" w:color="auto" w:fill="FFFFFF"/>
        </w:rPr>
        <w:t>My</w:t>
      </w:r>
      <w:r w:rsidR="00353B3E">
        <w:rPr>
          <w:color w:val="auto"/>
          <w:shd w:val="clear" w:color="auto" w:fill="FFFFFF"/>
        </w:rPr>
        <w:t xml:space="preserve"> </w:t>
      </w:r>
      <w:r w:rsidR="00E9683B">
        <w:rPr>
          <w:color w:val="auto"/>
          <w:shd w:val="clear" w:color="auto" w:fill="FFFFFF"/>
        </w:rPr>
        <w:t xml:space="preserve">paper </w:t>
      </w:r>
      <w:r w:rsidR="009070FA">
        <w:rPr>
          <w:color w:val="auto"/>
          <w:shd w:val="clear" w:color="auto" w:fill="FFFFFF"/>
        </w:rPr>
        <w:t>contributes</w:t>
      </w:r>
      <w:r w:rsidR="009070FA" w:rsidRPr="006A1D5A">
        <w:rPr>
          <w:color w:val="auto"/>
          <w:shd w:val="clear" w:color="auto" w:fill="FFFFFF"/>
        </w:rPr>
        <w:t xml:space="preserve"> </w:t>
      </w:r>
      <w:r w:rsidR="009070FA">
        <w:rPr>
          <w:color w:val="auto"/>
          <w:shd w:val="clear" w:color="auto" w:fill="FFFFFF"/>
        </w:rPr>
        <w:t>to the discussion in the</w:t>
      </w:r>
      <w:r w:rsidR="009070FA" w:rsidRPr="006A1D5A">
        <w:rPr>
          <w:color w:val="auto"/>
          <w:shd w:val="clear" w:color="auto" w:fill="FFFFFF"/>
        </w:rPr>
        <w:t xml:space="preserve"> literature</w:t>
      </w:r>
      <w:r w:rsidR="00117B12">
        <w:rPr>
          <w:color w:val="auto"/>
          <w:shd w:val="clear" w:color="auto" w:fill="FFFFFF"/>
        </w:rPr>
        <w:t>,</w:t>
      </w:r>
      <w:r w:rsidR="009070FA" w:rsidRPr="006A1D5A">
        <w:rPr>
          <w:color w:val="auto"/>
          <w:shd w:val="clear" w:color="auto" w:fill="FFFFFF"/>
        </w:rPr>
        <w:t xml:space="preserve"> highlight</w:t>
      </w:r>
      <w:r w:rsidR="009070FA">
        <w:rPr>
          <w:color w:val="auto"/>
          <w:shd w:val="clear" w:color="auto" w:fill="FFFFFF"/>
        </w:rPr>
        <w:t>ing the potential effect of technology</w:t>
      </w:r>
      <w:r w:rsidR="00353B3E">
        <w:rPr>
          <w:color w:val="auto"/>
          <w:shd w:val="clear" w:color="auto" w:fill="FFFFFF"/>
        </w:rPr>
        <w:t xml:space="preserve"> that could be </w:t>
      </w:r>
      <w:r w:rsidR="00312AE9">
        <w:rPr>
          <w:color w:val="auto"/>
          <w:shd w:val="clear" w:color="auto" w:fill="FFFFFF"/>
        </w:rPr>
        <w:t>context dependent</w:t>
      </w:r>
      <w:r w:rsidR="009070FA" w:rsidRPr="006A1D5A">
        <w:rPr>
          <w:color w:val="auto"/>
          <w:shd w:val="clear" w:color="auto" w:fill="FFFFFF"/>
        </w:rPr>
        <w:t>.</w:t>
      </w:r>
    </w:p>
    <w:p w14:paraId="4D655CB3" w14:textId="77777777" w:rsidR="00554AEC" w:rsidRDefault="00554AEC" w:rsidP="008E0000">
      <w:pPr>
        <w:pStyle w:val="Default"/>
        <w:rPr>
          <w:color w:val="auto"/>
          <w:shd w:val="clear" w:color="auto" w:fill="FFFFFF"/>
        </w:rPr>
      </w:pPr>
    </w:p>
    <w:p w14:paraId="7387B9E9" w14:textId="1CC2E6EF" w:rsidR="006576FF" w:rsidRDefault="00CC2C70" w:rsidP="00A622A8">
      <w:pPr>
        <w:pStyle w:val="Default"/>
        <w:rPr>
          <w:color w:val="auto"/>
          <w:shd w:val="clear" w:color="auto" w:fill="FFFFFF"/>
        </w:rPr>
      </w:pPr>
      <w:r w:rsidRPr="00CC2C70">
        <w:rPr>
          <w:color w:val="auto"/>
          <w:shd w:val="clear" w:color="auto" w:fill="FFFFFF"/>
        </w:rPr>
        <w:t xml:space="preserve">In my second chapter, co-authors and I examine whether early-life </w:t>
      </w:r>
      <w:r w:rsidR="00E32415">
        <w:rPr>
          <w:color w:val="auto"/>
          <w:shd w:val="clear" w:color="auto" w:fill="FFFFFF"/>
        </w:rPr>
        <w:t xml:space="preserve">exposure to </w:t>
      </w:r>
      <w:r w:rsidR="00736784">
        <w:rPr>
          <w:color w:val="auto"/>
          <w:shd w:val="clear" w:color="auto" w:fill="FFFFFF"/>
        </w:rPr>
        <w:t xml:space="preserve">an </w:t>
      </w:r>
      <w:r w:rsidRPr="00CC2C70">
        <w:rPr>
          <w:color w:val="auto"/>
          <w:shd w:val="clear" w:color="auto" w:fill="FFFFFF"/>
        </w:rPr>
        <w:t>agricultural technology (Green Revolution) impacts later-life aging outcomes</w:t>
      </w:r>
      <w:r w:rsidR="007B01C3">
        <w:rPr>
          <w:color w:val="auto"/>
          <w:shd w:val="clear" w:color="auto" w:fill="FFFFFF"/>
        </w:rPr>
        <w:t xml:space="preserve"> (</w:t>
      </w:r>
      <w:r w:rsidR="007B01C3" w:rsidRPr="00CC2C70">
        <w:rPr>
          <w:color w:val="auto"/>
          <w:shd w:val="clear" w:color="auto" w:fill="FFFFFF"/>
        </w:rPr>
        <w:t>cognitive function</w:t>
      </w:r>
      <w:r w:rsidR="007B01C3">
        <w:rPr>
          <w:color w:val="auto"/>
          <w:shd w:val="clear" w:color="auto" w:fill="FFFFFF"/>
        </w:rPr>
        <w:t>) in India</w:t>
      </w:r>
      <w:r w:rsidRPr="00CC2C70">
        <w:rPr>
          <w:color w:val="auto"/>
          <w:shd w:val="clear" w:color="auto" w:fill="FFFFFF"/>
        </w:rPr>
        <w:t>.</w:t>
      </w:r>
      <w:r w:rsidR="004C7DA9">
        <w:rPr>
          <w:color w:val="auto"/>
          <w:shd w:val="clear" w:color="auto" w:fill="FFFFFF"/>
        </w:rPr>
        <w:t xml:space="preserve"> </w:t>
      </w:r>
      <w:r w:rsidR="00540379" w:rsidRPr="00540379">
        <w:rPr>
          <w:color w:val="auto"/>
          <w:shd w:val="clear" w:color="auto" w:fill="FFFFFF"/>
        </w:rPr>
        <w:t>The Green Revolution</w:t>
      </w:r>
      <w:r w:rsidR="004876E5">
        <w:rPr>
          <w:color w:val="auto"/>
          <w:shd w:val="clear" w:color="auto" w:fill="FFFFFF"/>
        </w:rPr>
        <w:t xml:space="preserve"> (GR)</w:t>
      </w:r>
      <w:r w:rsidR="00540379" w:rsidRPr="00540379">
        <w:rPr>
          <w:color w:val="auto"/>
          <w:shd w:val="clear" w:color="auto" w:fill="FFFFFF"/>
        </w:rPr>
        <w:t xml:space="preserve"> is arguably the single most significant shock to agricultural productivity</w:t>
      </w:r>
      <w:r w:rsidR="008A6C2E">
        <w:rPr>
          <w:color w:val="auto"/>
          <w:shd w:val="clear" w:color="auto" w:fill="FFFFFF"/>
        </w:rPr>
        <w:t xml:space="preserve"> </w:t>
      </w:r>
      <w:r w:rsidR="00540379" w:rsidRPr="00540379">
        <w:rPr>
          <w:color w:val="auto"/>
          <w:shd w:val="clear" w:color="auto" w:fill="FFFFFF"/>
        </w:rPr>
        <w:t>gains in developing countries and one of the most significant technological innovations of</w:t>
      </w:r>
      <w:r w:rsidR="008A6C2E">
        <w:rPr>
          <w:color w:val="auto"/>
          <w:shd w:val="clear" w:color="auto" w:fill="FFFFFF"/>
        </w:rPr>
        <w:t xml:space="preserve"> </w:t>
      </w:r>
      <w:r w:rsidR="00540379" w:rsidRPr="00540379">
        <w:rPr>
          <w:color w:val="auto"/>
          <w:shd w:val="clear" w:color="auto" w:fill="FFFFFF"/>
        </w:rPr>
        <w:t>the 20th century</w:t>
      </w:r>
      <w:r w:rsidR="0000553E">
        <w:rPr>
          <w:color w:val="auto"/>
          <w:shd w:val="clear" w:color="auto" w:fill="FFFFFF"/>
        </w:rPr>
        <w:t>.</w:t>
      </w:r>
      <w:r w:rsidR="00B253EB" w:rsidRPr="00B253EB">
        <w:rPr>
          <w:color w:val="auto"/>
          <w:shd w:val="clear" w:color="auto" w:fill="FFFFFF"/>
        </w:rPr>
        <w:t xml:space="preserve"> </w:t>
      </w:r>
      <w:r w:rsidR="00AA7659">
        <w:rPr>
          <w:color w:val="auto"/>
          <w:shd w:val="clear" w:color="auto" w:fill="FFFFFF"/>
        </w:rPr>
        <w:t>H</w:t>
      </w:r>
      <w:r w:rsidR="00B253EB" w:rsidRPr="00B253EB">
        <w:rPr>
          <w:color w:val="auto"/>
          <w:shd w:val="clear" w:color="auto" w:fill="FFFFFF"/>
        </w:rPr>
        <w:t xml:space="preserve">igh-yield crop variants (HYV) </w:t>
      </w:r>
      <w:r w:rsidR="004876E5">
        <w:rPr>
          <w:color w:val="auto"/>
          <w:shd w:val="clear" w:color="auto" w:fill="FFFFFF"/>
        </w:rPr>
        <w:t xml:space="preserve">developed under the GR </w:t>
      </w:r>
      <w:r w:rsidR="00B253EB" w:rsidRPr="00B253EB">
        <w:rPr>
          <w:color w:val="auto"/>
          <w:shd w:val="clear" w:color="auto" w:fill="FFFFFF"/>
        </w:rPr>
        <w:t xml:space="preserve">dramatically increased major crop yields. </w:t>
      </w:r>
      <w:r w:rsidR="00A622A8">
        <w:rPr>
          <w:color w:val="auto"/>
          <w:shd w:val="clear" w:color="auto" w:fill="FFFFFF"/>
        </w:rPr>
        <w:t>We l</w:t>
      </w:r>
      <w:r w:rsidR="00A622A8" w:rsidRPr="00B253EB">
        <w:rPr>
          <w:color w:val="auto"/>
          <w:shd w:val="clear" w:color="auto" w:fill="FFFFFF"/>
        </w:rPr>
        <w:t>everag</w:t>
      </w:r>
      <w:r w:rsidR="00A622A8">
        <w:rPr>
          <w:color w:val="auto"/>
          <w:shd w:val="clear" w:color="auto" w:fill="FFFFFF"/>
        </w:rPr>
        <w:t>e</w:t>
      </w:r>
      <w:r w:rsidR="00A622A8" w:rsidRPr="00B253EB">
        <w:rPr>
          <w:color w:val="auto"/>
          <w:shd w:val="clear" w:color="auto" w:fill="FFFFFF"/>
        </w:rPr>
        <w:t xml:space="preserve"> the</w:t>
      </w:r>
      <w:r w:rsidR="00EA52CB">
        <w:rPr>
          <w:color w:val="auto"/>
          <w:shd w:val="clear" w:color="auto" w:fill="FFFFFF"/>
        </w:rPr>
        <w:t xml:space="preserve"> </w:t>
      </w:r>
      <w:r w:rsidR="00A622A8" w:rsidRPr="00B253EB">
        <w:rPr>
          <w:color w:val="auto"/>
          <w:shd w:val="clear" w:color="auto" w:fill="FFFFFF"/>
        </w:rPr>
        <w:t xml:space="preserve">largest aging data </w:t>
      </w:r>
      <w:r w:rsidR="00A622A8">
        <w:rPr>
          <w:color w:val="auto"/>
          <w:shd w:val="clear" w:color="auto" w:fill="FFFFFF"/>
        </w:rPr>
        <w:t xml:space="preserve">and </w:t>
      </w:r>
      <w:r w:rsidR="00A622A8" w:rsidRPr="00B253EB">
        <w:rPr>
          <w:color w:val="auto"/>
          <w:shd w:val="clear" w:color="auto" w:fill="FFFFFF"/>
        </w:rPr>
        <w:t>employ a generalized DID approach, exploiting temporal and spatial varia</w:t>
      </w:r>
      <w:r w:rsidR="00C627EB">
        <w:rPr>
          <w:color w:val="auto"/>
          <w:shd w:val="clear" w:color="auto" w:fill="FFFFFF"/>
        </w:rPr>
        <w:t>tion</w:t>
      </w:r>
      <w:r w:rsidR="00A622A8" w:rsidRPr="00B253EB">
        <w:rPr>
          <w:color w:val="auto"/>
          <w:shd w:val="clear" w:color="auto" w:fill="FFFFFF"/>
        </w:rPr>
        <w:t xml:space="preserve"> </w:t>
      </w:r>
      <w:r w:rsidR="008942DB">
        <w:rPr>
          <w:color w:val="auto"/>
          <w:shd w:val="clear" w:color="auto" w:fill="FFFFFF"/>
        </w:rPr>
        <w:t>in the adoption of</w:t>
      </w:r>
      <w:r w:rsidR="008942DB" w:rsidRPr="00B253EB">
        <w:rPr>
          <w:color w:val="auto"/>
          <w:shd w:val="clear" w:color="auto" w:fill="FFFFFF"/>
        </w:rPr>
        <w:t xml:space="preserve"> </w:t>
      </w:r>
      <w:r w:rsidR="00A622A8" w:rsidRPr="00B253EB">
        <w:rPr>
          <w:color w:val="auto"/>
          <w:shd w:val="clear" w:color="auto" w:fill="FFFFFF"/>
        </w:rPr>
        <w:t xml:space="preserve">HYV crops. </w:t>
      </w:r>
      <w:r w:rsidR="00A622A8">
        <w:rPr>
          <w:color w:val="auto"/>
          <w:shd w:val="clear" w:color="auto" w:fill="FFFFFF"/>
        </w:rPr>
        <w:t xml:space="preserve"> </w:t>
      </w:r>
      <w:r w:rsidR="00B254C2">
        <w:rPr>
          <w:color w:val="auto"/>
          <w:shd w:val="clear" w:color="auto" w:fill="FFFFFF"/>
        </w:rPr>
        <w:t>W</w:t>
      </w:r>
      <w:r w:rsidR="00437C68">
        <w:rPr>
          <w:color w:val="auto"/>
          <w:shd w:val="clear" w:color="auto" w:fill="FFFFFF"/>
        </w:rPr>
        <w:t xml:space="preserve">e find </w:t>
      </w:r>
      <w:r w:rsidR="00553CCE">
        <w:rPr>
          <w:color w:val="auto"/>
          <w:shd w:val="clear" w:color="auto" w:fill="FFFFFF"/>
        </w:rPr>
        <w:t xml:space="preserve">that </w:t>
      </w:r>
      <w:r w:rsidR="005E7B47">
        <w:rPr>
          <w:color w:val="auto"/>
          <w:shd w:val="clear" w:color="auto" w:fill="FFFFFF"/>
        </w:rPr>
        <w:t xml:space="preserve">a </w:t>
      </w:r>
      <w:r w:rsidR="007A70B6">
        <w:rPr>
          <w:color w:val="auto"/>
          <w:shd w:val="clear" w:color="auto" w:fill="FFFFFF"/>
        </w:rPr>
        <w:t>one-unit</w:t>
      </w:r>
      <w:r w:rsidR="00437C68" w:rsidRPr="00437C68">
        <w:rPr>
          <w:color w:val="auto"/>
          <w:shd w:val="clear" w:color="auto" w:fill="FFFFFF"/>
        </w:rPr>
        <w:t xml:space="preserve"> </w:t>
      </w:r>
      <w:r w:rsidR="006447DD">
        <w:rPr>
          <w:color w:val="auto"/>
          <w:shd w:val="clear" w:color="auto" w:fill="FFFFFF"/>
        </w:rPr>
        <w:t>increase</w:t>
      </w:r>
      <w:r w:rsidR="00437C68" w:rsidRPr="00437C68">
        <w:rPr>
          <w:color w:val="auto"/>
          <w:shd w:val="clear" w:color="auto" w:fill="FFFFFF"/>
        </w:rPr>
        <w:t xml:space="preserve"> in the HYV share during </w:t>
      </w:r>
      <w:r w:rsidR="00B02EA4">
        <w:rPr>
          <w:color w:val="auto"/>
          <w:shd w:val="clear" w:color="auto" w:fill="FFFFFF"/>
        </w:rPr>
        <w:t>early life</w:t>
      </w:r>
      <w:r w:rsidR="00437C68" w:rsidRPr="00437C68">
        <w:rPr>
          <w:color w:val="auto"/>
          <w:shd w:val="clear" w:color="auto" w:fill="FFFFFF"/>
        </w:rPr>
        <w:t xml:space="preserve"> improves the cognitive score by 0.</w:t>
      </w:r>
      <w:r w:rsidR="002662A4">
        <w:rPr>
          <w:color w:val="auto"/>
          <w:shd w:val="clear" w:color="auto" w:fill="FFFFFF"/>
        </w:rPr>
        <w:t>5</w:t>
      </w:r>
      <w:r w:rsidR="00B02EA4">
        <w:rPr>
          <w:color w:val="auto"/>
          <w:shd w:val="clear" w:color="auto" w:fill="FFFFFF"/>
        </w:rPr>
        <w:t xml:space="preserve"> in later life</w:t>
      </w:r>
      <w:r w:rsidR="00437C68">
        <w:rPr>
          <w:color w:val="auto"/>
          <w:shd w:val="clear" w:color="auto" w:fill="FFFFFF"/>
        </w:rPr>
        <w:t xml:space="preserve">, with notable effects </w:t>
      </w:r>
      <w:r w:rsidR="00437C68" w:rsidRPr="00B253EB">
        <w:rPr>
          <w:color w:val="auto"/>
          <w:shd w:val="clear" w:color="auto" w:fill="FFFFFF"/>
        </w:rPr>
        <w:t>among men, low castes, and rural areas</w:t>
      </w:r>
      <w:r w:rsidR="0090757D">
        <w:rPr>
          <w:color w:val="auto"/>
          <w:shd w:val="clear" w:color="auto" w:fill="FFFFFF"/>
        </w:rPr>
        <w:t>.</w:t>
      </w:r>
      <w:r w:rsidR="00437C68" w:rsidRPr="00437C68">
        <w:rPr>
          <w:color w:val="auto"/>
          <w:shd w:val="clear" w:color="auto" w:fill="FFFFFF"/>
        </w:rPr>
        <w:t xml:space="preserve"> </w:t>
      </w:r>
      <w:r w:rsidR="00E31A13">
        <w:rPr>
          <w:color w:val="auto"/>
          <w:shd w:val="clear" w:color="auto" w:fill="FFFFFF"/>
        </w:rPr>
        <w:t xml:space="preserve">We </w:t>
      </w:r>
      <w:r w:rsidR="007A3F46">
        <w:rPr>
          <w:color w:val="auto"/>
          <w:shd w:val="clear" w:color="auto" w:fill="FFFFFF"/>
        </w:rPr>
        <w:t xml:space="preserve">estimate </w:t>
      </w:r>
      <w:r w:rsidR="00E31A13">
        <w:rPr>
          <w:color w:val="auto"/>
          <w:shd w:val="clear" w:color="auto" w:fill="FFFFFF"/>
        </w:rPr>
        <w:t xml:space="preserve">that improved height and education explain some of these positive benefits. However, we also find an increase in chronic conditions and metabolic syndrome (e.g., diabetes, blood pressure, heart disease), supporting the evidence that </w:t>
      </w:r>
      <w:r w:rsidR="00E31A13" w:rsidRPr="00872F75">
        <w:rPr>
          <w:color w:val="auto"/>
          <w:shd w:val="clear" w:color="auto" w:fill="FFFFFF"/>
        </w:rPr>
        <w:t>dietary shifts might explain adverse physical health effects</w:t>
      </w:r>
      <w:r w:rsidR="00E31A13">
        <w:rPr>
          <w:color w:val="auto"/>
          <w:shd w:val="clear" w:color="auto" w:fill="FFFFFF"/>
        </w:rPr>
        <w:t xml:space="preserve">. </w:t>
      </w:r>
    </w:p>
    <w:p w14:paraId="6954A3F1" w14:textId="77777777" w:rsidR="0044071B" w:rsidRDefault="0044071B" w:rsidP="007F2312">
      <w:pPr>
        <w:pStyle w:val="Default"/>
        <w:rPr>
          <w:b/>
          <w:bCs/>
          <w:color w:val="auto"/>
          <w:shd w:val="clear" w:color="auto" w:fill="FFFFFF"/>
        </w:rPr>
      </w:pPr>
    </w:p>
    <w:p w14:paraId="3239CCFE" w14:textId="3A27006B" w:rsidR="00114839" w:rsidRPr="001A5120" w:rsidRDefault="00F8058C" w:rsidP="007F2312">
      <w:pPr>
        <w:pStyle w:val="Default"/>
        <w:rPr>
          <w:color w:val="auto"/>
          <w:shd w:val="clear" w:color="auto" w:fill="FFFFFF"/>
        </w:rPr>
      </w:pPr>
      <w:r w:rsidRPr="00F8058C">
        <w:rPr>
          <w:color w:val="auto"/>
          <w:shd w:val="clear" w:color="auto" w:fill="FFFFFF"/>
        </w:rPr>
        <w:t xml:space="preserve">In </w:t>
      </w:r>
      <w:r w:rsidR="00D53898">
        <w:rPr>
          <w:color w:val="auto"/>
          <w:shd w:val="clear" w:color="auto" w:fill="FFFFFF"/>
        </w:rPr>
        <w:t xml:space="preserve">the </w:t>
      </w:r>
      <w:r w:rsidRPr="00F8058C">
        <w:rPr>
          <w:color w:val="auto"/>
          <w:shd w:val="clear" w:color="auto" w:fill="FFFFFF"/>
        </w:rPr>
        <w:t xml:space="preserve">third </w:t>
      </w:r>
      <w:r w:rsidR="00AD2434">
        <w:rPr>
          <w:color w:val="auto"/>
          <w:shd w:val="clear" w:color="auto" w:fill="FFFFFF"/>
        </w:rPr>
        <w:t>chapter</w:t>
      </w:r>
      <w:r w:rsidRPr="00F8058C">
        <w:rPr>
          <w:color w:val="auto"/>
          <w:shd w:val="clear" w:color="auto" w:fill="FFFFFF"/>
        </w:rPr>
        <w:t xml:space="preserve">, I extend the broadband-related </w:t>
      </w:r>
      <w:r w:rsidR="00D53898">
        <w:rPr>
          <w:color w:val="auto"/>
          <w:shd w:val="clear" w:color="auto" w:fill="FFFFFF"/>
        </w:rPr>
        <w:t>research</w:t>
      </w:r>
      <w:r w:rsidR="00D53898" w:rsidRPr="00F8058C">
        <w:rPr>
          <w:color w:val="auto"/>
          <w:shd w:val="clear" w:color="auto" w:fill="FFFFFF"/>
        </w:rPr>
        <w:t xml:space="preserve"> </w:t>
      </w:r>
      <w:r w:rsidRPr="00F8058C">
        <w:rPr>
          <w:color w:val="auto"/>
          <w:shd w:val="clear" w:color="auto" w:fill="FFFFFF"/>
        </w:rPr>
        <w:t>to examine broadband technology's impact on Social Security Disability Insurance (SSDI) enrollment for older adults</w:t>
      </w:r>
      <w:r w:rsidR="00A268CE">
        <w:rPr>
          <w:color w:val="auto"/>
          <w:shd w:val="clear" w:color="auto" w:fill="FFFFFF"/>
        </w:rPr>
        <w:t xml:space="preserve"> in the US</w:t>
      </w:r>
      <w:r w:rsidRPr="00F8058C">
        <w:rPr>
          <w:color w:val="auto"/>
          <w:shd w:val="clear" w:color="auto" w:fill="FFFFFF"/>
        </w:rPr>
        <w:t xml:space="preserve">. </w:t>
      </w:r>
      <w:r w:rsidR="001B57CC">
        <w:rPr>
          <w:color w:val="auto"/>
          <w:shd w:val="clear" w:color="auto" w:fill="FFFFFF"/>
        </w:rPr>
        <w:t>This research</w:t>
      </w:r>
      <w:r w:rsidR="001B57CC" w:rsidRPr="000702CB">
        <w:rPr>
          <w:color w:val="auto"/>
          <w:shd w:val="clear" w:color="auto" w:fill="FFFFFF"/>
        </w:rPr>
        <w:t xml:space="preserve"> hold</w:t>
      </w:r>
      <w:r w:rsidR="001B57CC">
        <w:rPr>
          <w:color w:val="auto"/>
          <w:shd w:val="clear" w:color="auto" w:fill="FFFFFF"/>
        </w:rPr>
        <w:t>s</w:t>
      </w:r>
      <w:r w:rsidR="001B57CC" w:rsidRPr="000702CB">
        <w:rPr>
          <w:color w:val="auto"/>
          <w:shd w:val="clear" w:color="auto" w:fill="FFFFFF"/>
        </w:rPr>
        <w:t xml:space="preserve"> pivotal policy significance in line with the Social Security Administration's (SSA) service efficiency mandate. </w:t>
      </w:r>
      <w:r w:rsidR="004A2AB1">
        <w:rPr>
          <w:color w:val="auto"/>
          <w:shd w:val="clear" w:color="auto" w:fill="FFFFFF"/>
        </w:rPr>
        <w:t>I use</w:t>
      </w:r>
      <w:r w:rsidR="004A2AB1" w:rsidRPr="00F8058C">
        <w:rPr>
          <w:color w:val="auto"/>
          <w:shd w:val="clear" w:color="auto" w:fill="FFFFFF"/>
        </w:rPr>
        <w:t xml:space="preserve"> the staggered broadband rollout and </w:t>
      </w:r>
      <w:r w:rsidR="004A2AB1">
        <w:rPr>
          <w:color w:val="auto"/>
          <w:shd w:val="clear" w:color="auto" w:fill="FFFFFF"/>
        </w:rPr>
        <w:t>restricted</w:t>
      </w:r>
      <w:r w:rsidR="004A2AB1" w:rsidRPr="00F8058C">
        <w:rPr>
          <w:color w:val="auto"/>
          <w:shd w:val="clear" w:color="auto" w:fill="FFFFFF"/>
        </w:rPr>
        <w:t xml:space="preserve"> individual panel data from the Health and Retirement Study (HRS) </w:t>
      </w:r>
      <w:r w:rsidR="004A2AB1">
        <w:rPr>
          <w:color w:val="auto"/>
          <w:shd w:val="clear" w:color="auto" w:fill="FFFFFF"/>
        </w:rPr>
        <w:t>and</w:t>
      </w:r>
      <w:r w:rsidR="004A2AB1" w:rsidRPr="00F8058C">
        <w:rPr>
          <w:color w:val="auto"/>
          <w:shd w:val="clear" w:color="auto" w:fill="FFFFFF"/>
        </w:rPr>
        <w:t xml:space="preserve"> exploit </w:t>
      </w:r>
      <w:r w:rsidR="004A2AB1" w:rsidRPr="003006EC">
        <w:rPr>
          <w:color w:val="auto"/>
          <w:shd w:val="clear" w:color="auto" w:fill="FFFFFF"/>
        </w:rPr>
        <w:t>spatial</w:t>
      </w:r>
      <w:r w:rsidR="004A2AB1">
        <w:rPr>
          <w:color w:val="auto"/>
          <w:shd w:val="clear" w:color="auto" w:fill="FFFFFF"/>
        </w:rPr>
        <w:t>,</w:t>
      </w:r>
      <w:r w:rsidR="004A2AB1" w:rsidRPr="003006EC">
        <w:rPr>
          <w:color w:val="auto"/>
          <w:shd w:val="clear" w:color="auto" w:fill="FFFFFF"/>
        </w:rPr>
        <w:t xml:space="preserve"> temporal</w:t>
      </w:r>
      <w:r w:rsidR="004A2AB1">
        <w:rPr>
          <w:color w:val="auto"/>
          <w:shd w:val="clear" w:color="auto" w:fill="FFFFFF"/>
        </w:rPr>
        <w:t xml:space="preserve">, and individual-level </w:t>
      </w:r>
      <w:r w:rsidR="004A2AB1" w:rsidRPr="003006EC">
        <w:rPr>
          <w:color w:val="auto"/>
          <w:shd w:val="clear" w:color="auto" w:fill="FFFFFF"/>
        </w:rPr>
        <w:t xml:space="preserve">variations in broadband availability. </w:t>
      </w:r>
      <w:r w:rsidR="000702CB" w:rsidRPr="000702CB">
        <w:rPr>
          <w:color w:val="auto"/>
          <w:shd w:val="clear" w:color="auto" w:fill="FFFFFF"/>
        </w:rPr>
        <w:t xml:space="preserve">Employing the </w:t>
      </w:r>
      <w:r w:rsidR="006A0C8D">
        <w:rPr>
          <w:color w:val="auto"/>
          <w:shd w:val="clear" w:color="auto" w:fill="FFFFFF"/>
        </w:rPr>
        <w:t>latest</w:t>
      </w:r>
      <w:r w:rsidR="006A0C8D" w:rsidRPr="000702CB">
        <w:rPr>
          <w:color w:val="auto"/>
          <w:shd w:val="clear" w:color="auto" w:fill="FFFFFF"/>
        </w:rPr>
        <w:t xml:space="preserve"> </w:t>
      </w:r>
      <w:r w:rsidR="000F2EFF">
        <w:rPr>
          <w:color w:val="auto"/>
          <w:shd w:val="clear" w:color="auto" w:fill="FFFFFF"/>
        </w:rPr>
        <w:t xml:space="preserve">DID </w:t>
      </w:r>
      <w:r w:rsidR="000702CB" w:rsidRPr="000702CB">
        <w:rPr>
          <w:color w:val="auto"/>
          <w:shd w:val="clear" w:color="auto" w:fill="FFFFFF"/>
        </w:rPr>
        <w:t xml:space="preserve">estimator, I </w:t>
      </w:r>
      <w:r w:rsidR="009F64AB">
        <w:rPr>
          <w:color w:val="auto"/>
          <w:shd w:val="clear" w:color="auto" w:fill="FFFFFF"/>
        </w:rPr>
        <w:t>find</w:t>
      </w:r>
      <w:r w:rsidR="000702CB" w:rsidRPr="000702CB">
        <w:rPr>
          <w:color w:val="auto"/>
          <w:shd w:val="clear" w:color="auto" w:fill="FFFFFF"/>
        </w:rPr>
        <w:t xml:space="preserve"> </w:t>
      </w:r>
      <w:r w:rsidR="00892152">
        <w:rPr>
          <w:color w:val="auto"/>
          <w:shd w:val="clear" w:color="auto" w:fill="FFFFFF"/>
        </w:rPr>
        <w:t xml:space="preserve">a 6% </w:t>
      </w:r>
      <w:r w:rsidR="000702CB" w:rsidRPr="000702CB">
        <w:rPr>
          <w:color w:val="auto"/>
          <w:shd w:val="clear" w:color="auto" w:fill="FFFFFF"/>
        </w:rPr>
        <w:t>increas</w:t>
      </w:r>
      <w:r w:rsidR="00892152">
        <w:rPr>
          <w:color w:val="auto"/>
          <w:shd w:val="clear" w:color="auto" w:fill="FFFFFF"/>
        </w:rPr>
        <w:t>e</w:t>
      </w:r>
      <w:r w:rsidR="000702CB" w:rsidRPr="000702CB">
        <w:rPr>
          <w:color w:val="auto"/>
          <w:shd w:val="clear" w:color="auto" w:fill="FFFFFF"/>
        </w:rPr>
        <w:t xml:space="preserve"> </w:t>
      </w:r>
      <w:r w:rsidR="00892152">
        <w:rPr>
          <w:color w:val="auto"/>
          <w:shd w:val="clear" w:color="auto" w:fill="FFFFFF"/>
        </w:rPr>
        <w:t xml:space="preserve">in the </w:t>
      </w:r>
      <w:r w:rsidR="000702CB" w:rsidRPr="000702CB">
        <w:rPr>
          <w:color w:val="auto"/>
          <w:shd w:val="clear" w:color="auto" w:fill="FFFFFF"/>
        </w:rPr>
        <w:t xml:space="preserve">likelihood of </w:t>
      </w:r>
      <w:r w:rsidR="00892152">
        <w:rPr>
          <w:color w:val="auto"/>
          <w:shd w:val="clear" w:color="auto" w:fill="FFFFFF"/>
        </w:rPr>
        <w:t xml:space="preserve">receiving </w:t>
      </w:r>
      <w:r w:rsidR="000702CB" w:rsidRPr="000702CB">
        <w:rPr>
          <w:color w:val="auto"/>
          <w:shd w:val="clear" w:color="auto" w:fill="FFFFFF"/>
        </w:rPr>
        <w:t>SSDI benefits among older adults after high-speed broadband introduction</w:t>
      </w:r>
      <w:r w:rsidR="00073820">
        <w:rPr>
          <w:color w:val="auto"/>
          <w:shd w:val="clear" w:color="auto" w:fill="FFFFFF"/>
        </w:rPr>
        <w:t>,</w:t>
      </w:r>
      <w:r w:rsidR="00F03195">
        <w:rPr>
          <w:color w:val="auto"/>
          <w:shd w:val="clear" w:color="auto" w:fill="FFFFFF"/>
        </w:rPr>
        <w:t xml:space="preserve"> with more benefits for rural areas</w:t>
      </w:r>
      <w:r w:rsidR="000702CB" w:rsidRPr="000702CB">
        <w:rPr>
          <w:color w:val="auto"/>
          <w:shd w:val="clear" w:color="auto" w:fill="FFFFFF"/>
        </w:rPr>
        <w:t>.</w:t>
      </w:r>
    </w:p>
    <w:p w14:paraId="049858BA" w14:textId="77777777" w:rsidR="006E063E" w:rsidRDefault="006E063E" w:rsidP="007F2312">
      <w:pPr>
        <w:pStyle w:val="Default"/>
        <w:rPr>
          <w:color w:val="auto"/>
          <w:shd w:val="clear" w:color="auto" w:fill="FFFFFF"/>
        </w:rPr>
      </w:pPr>
    </w:p>
    <w:p w14:paraId="12E963FD" w14:textId="740B88B9" w:rsidR="0044071B" w:rsidRDefault="006E063E" w:rsidP="007F2312">
      <w:pPr>
        <w:pStyle w:val="Default"/>
        <w:rPr>
          <w:b/>
          <w:bCs/>
          <w:color w:val="auto"/>
          <w:shd w:val="clear" w:color="auto" w:fill="FFFFFF"/>
        </w:rPr>
      </w:pPr>
      <w:r w:rsidRPr="00270EB6">
        <w:rPr>
          <w:b/>
          <w:bCs/>
          <w:color w:val="auto"/>
          <w:shd w:val="clear" w:color="auto" w:fill="FFFFFF"/>
        </w:rPr>
        <w:t xml:space="preserve">Other </w:t>
      </w:r>
      <w:r>
        <w:rPr>
          <w:b/>
          <w:bCs/>
          <w:color w:val="auto"/>
          <w:shd w:val="clear" w:color="auto" w:fill="FFFFFF"/>
        </w:rPr>
        <w:t xml:space="preserve">Ongoing </w:t>
      </w:r>
      <w:r w:rsidR="00A62F45">
        <w:rPr>
          <w:b/>
          <w:bCs/>
          <w:color w:val="auto"/>
          <w:shd w:val="clear" w:color="auto" w:fill="FFFFFF"/>
        </w:rPr>
        <w:t>Projects</w:t>
      </w:r>
      <w:r>
        <w:rPr>
          <w:b/>
          <w:bCs/>
          <w:color w:val="auto"/>
          <w:shd w:val="clear" w:color="auto" w:fill="FFFFFF"/>
        </w:rPr>
        <w:t>:</w:t>
      </w:r>
    </w:p>
    <w:p w14:paraId="47502BC2" w14:textId="27CD0B8C" w:rsidR="00AA2DD5" w:rsidRDefault="000306D6" w:rsidP="007F2312">
      <w:pPr>
        <w:pStyle w:val="Default"/>
        <w:rPr>
          <w:color w:val="auto"/>
          <w:shd w:val="clear" w:color="auto" w:fill="FFFFFF"/>
        </w:rPr>
      </w:pPr>
      <w:r>
        <w:rPr>
          <w:color w:val="auto"/>
          <w:shd w:val="clear" w:color="auto" w:fill="FFFFFF"/>
        </w:rPr>
        <w:t xml:space="preserve">There are </w:t>
      </w:r>
      <w:r w:rsidR="00582998">
        <w:rPr>
          <w:color w:val="auto"/>
          <w:shd w:val="clear" w:color="auto" w:fill="FFFFFF"/>
        </w:rPr>
        <w:t xml:space="preserve">mainly </w:t>
      </w:r>
      <w:r>
        <w:rPr>
          <w:color w:val="auto"/>
          <w:shd w:val="clear" w:color="auto" w:fill="FFFFFF"/>
        </w:rPr>
        <w:t xml:space="preserve">three broad </w:t>
      </w:r>
      <w:r w:rsidR="00FF6007">
        <w:rPr>
          <w:color w:val="auto"/>
          <w:shd w:val="clear" w:color="auto" w:fill="FFFFFF"/>
        </w:rPr>
        <w:t>aspects</w:t>
      </w:r>
      <w:r>
        <w:rPr>
          <w:color w:val="auto"/>
          <w:shd w:val="clear" w:color="auto" w:fill="FFFFFF"/>
        </w:rPr>
        <w:t xml:space="preserve"> i</w:t>
      </w:r>
      <w:r w:rsidR="0090592B">
        <w:rPr>
          <w:color w:val="auto"/>
          <w:shd w:val="clear" w:color="auto" w:fill="FFFFFF"/>
        </w:rPr>
        <w:t xml:space="preserve">n my other ongoing </w:t>
      </w:r>
      <w:r w:rsidR="003E3EB0">
        <w:rPr>
          <w:color w:val="auto"/>
          <w:shd w:val="clear" w:color="auto" w:fill="FFFFFF"/>
        </w:rPr>
        <w:t>projects</w:t>
      </w:r>
      <w:r>
        <w:rPr>
          <w:color w:val="auto"/>
          <w:shd w:val="clear" w:color="auto" w:fill="FFFFFF"/>
        </w:rPr>
        <w:t>.</w:t>
      </w:r>
      <w:r w:rsidR="00F37903">
        <w:rPr>
          <w:color w:val="auto"/>
          <w:shd w:val="clear" w:color="auto" w:fill="FFFFFF"/>
        </w:rPr>
        <w:t xml:space="preserve"> </w:t>
      </w:r>
      <w:r w:rsidR="008E4318" w:rsidRPr="008E4318">
        <w:rPr>
          <w:color w:val="auto"/>
          <w:shd w:val="clear" w:color="auto" w:fill="FFFFFF"/>
        </w:rPr>
        <w:t xml:space="preserve">The </w:t>
      </w:r>
      <w:r w:rsidR="00F72DE8">
        <w:rPr>
          <w:color w:val="auto"/>
          <w:shd w:val="clear" w:color="auto" w:fill="FFFFFF"/>
        </w:rPr>
        <w:t>first</w:t>
      </w:r>
      <w:r w:rsidR="008E4318" w:rsidRPr="008E4318">
        <w:rPr>
          <w:color w:val="auto"/>
          <w:shd w:val="clear" w:color="auto" w:fill="FFFFFF"/>
        </w:rPr>
        <w:t xml:space="preserve"> theme, </w:t>
      </w:r>
      <w:r w:rsidR="008E4318" w:rsidRPr="008E4318">
        <w:rPr>
          <w:i/>
          <w:iCs/>
          <w:color w:val="auto"/>
          <w:shd w:val="clear" w:color="auto" w:fill="FFFFFF"/>
        </w:rPr>
        <w:t>Technological Innovation</w:t>
      </w:r>
      <w:r w:rsidR="00084DAD">
        <w:rPr>
          <w:i/>
          <w:iCs/>
          <w:color w:val="auto"/>
          <w:shd w:val="clear" w:color="auto" w:fill="FFFFFF"/>
        </w:rPr>
        <w:t>s,</w:t>
      </w:r>
      <w:r w:rsidR="008E4318" w:rsidRPr="008E4318">
        <w:rPr>
          <w:i/>
          <w:iCs/>
          <w:color w:val="auto"/>
          <w:shd w:val="clear" w:color="auto" w:fill="FFFFFF"/>
        </w:rPr>
        <w:t xml:space="preserve"> and Social Welfare</w:t>
      </w:r>
      <w:r w:rsidR="009277EF">
        <w:rPr>
          <w:i/>
          <w:iCs/>
          <w:color w:val="auto"/>
          <w:shd w:val="clear" w:color="auto" w:fill="FFFFFF"/>
        </w:rPr>
        <w:t>,</w:t>
      </w:r>
      <w:r w:rsidR="008E4318" w:rsidRPr="008E4318">
        <w:rPr>
          <w:color w:val="auto"/>
          <w:shd w:val="clear" w:color="auto" w:fill="FFFFFF"/>
        </w:rPr>
        <w:t xml:space="preserve"> investigates the transformative role of broadband technology in the realm of </w:t>
      </w:r>
      <w:r w:rsidR="009277EF">
        <w:rPr>
          <w:color w:val="auto"/>
          <w:shd w:val="clear" w:color="auto" w:fill="FFFFFF"/>
        </w:rPr>
        <w:t xml:space="preserve">access to </w:t>
      </w:r>
      <w:r w:rsidR="008E4318" w:rsidRPr="008E4318">
        <w:rPr>
          <w:color w:val="auto"/>
          <w:shd w:val="clear" w:color="auto" w:fill="FFFFFF"/>
        </w:rPr>
        <w:t>social security disability insurance</w:t>
      </w:r>
      <w:r w:rsidR="00C468E0">
        <w:rPr>
          <w:color w:val="auto"/>
          <w:shd w:val="clear" w:color="auto" w:fill="FFFFFF"/>
        </w:rPr>
        <w:t xml:space="preserve"> during the events of</w:t>
      </w:r>
      <w:r w:rsidR="008E4318" w:rsidRPr="008E4318">
        <w:rPr>
          <w:color w:val="auto"/>
          <w:shd w:val="clear" w:color="auto" w:fill="FFFFFF"/>
        </w:rPr>
        <w:t xml:space="preserve"> SSA office closures</w:t>
      </w:r>
      <w:r w:rsidR="00C468E0">
        <w:rPr>
          <w:color w:val="auto"/>
          <w:shd w:val="clear" w:color="auto" w:fill="FFFFFF"/>
        </w:rPr>
        <w:t>.</w:t>
      </w:r>
      <w:r w:rsidR="008E4318" w:rsidRPr="008E4318">
        <w:rPr>
          <w:color w:val="auto"/>
          <w:shd w:val="clear" w:color="auto" w:fill="FFFFFF"/>
        </w:rPr>
        <w:t xml:space="preserve"> I aim </w:t>
      </w:r>
      <w:r w:rsidR="008E4318" w:rsidRPr="008E4318">
        <w:rPr>
          <w:color w:val="auto"/>
          <w:shd w:val="clear" w:color="auto" w:fill="FFFFFF"/>
        </w:rPr>
        <w:lastRenderedPageBreak/>
        <w:t>to unravel the intricate dynamics between technological advancements, administrative changes, and their consequences for marginalized communities.</w:t>
      </w:r>
    </w:p>
    <w:p w14:paraId="06AEA698" w14:textId="77777777" w:rsidR="008E4318" w:rsidRDefault="008E4318" w:rsidP="007F2312">
      <w:pPr>
        <w:pStyle w:val="Default"/>
        <w:rPr>
          <w:color w:val="auto"/>
          <w:shd w:val="clear" w:color="auto" w:fill="FFFFFF"/>
        </w:rPr>
      </w:pPr>
    </w:p>
    <w:p w14:paraId="41C3D040" w14:textId="28538874" w:rsidR="0016798E" w:rsidRDefault="00EF6D71" w:rsidP="007F2312">
      <w:pPr>
        <w:pStyle w:val="Default"/>
        <w:rPr>
          <w:color w:val="auto"/>
          <w:shd w:val="clear" w:color="auto" w:fill="FFFFFF"/>
        </w:rPr>
      </w:pPr>
      <w:r>
        <w:rPr>
          <w:color w:val="auto"/>
          <w:shd w:val="clear" w:color="auto" w:fill="FFFFFF"/>
        </w:rPr>
        <w:t>Under t</w:t>
      </w:r>
      <w:r w:rsidR="0016798E" w:rsidRPr="0016798E">
        <w:rPr>
          <w:color w:val="auto"/>
          <w:shd w:val="clear" w:color="auto" w:fill="FFFFFF"/>
        </w:rPr>
        <w:t xml:space="preserve">he second theme, </w:t>
      </w:r>
      <w:r w:rsidR="0016798E" w:rsidRPr="00B6408A">
        <w:rPr>
          <w:i/>
          <w:iCs/>
          <w:color w:val="auto"/>
          <w:shd w:val="clear" w:color="auto" w:fill="FFFFFF"/>
        </w:rPr>
        <w:t>Labor Market Disparities</w:t>
      </w:r>
      <w:r w:rsidR="0016798E" w:rsidRPr="0016798E">
        <w:rPr>
          <w:color w:val="auto"/>
          <w:shd w:val="clear" w:color="auto" w:fill="FFFFFF"/>
        </w:rPr>
        <w:t xml:space="preserve">, </w:t>
      </w:r>
      <w:r w:rsidR="00253DFC">
        <w:rPr>
          <w:color w:val="auto"/>
          <w:shd w:val="clear" w:color="auto" w:fill="FFFFFF"/>
        </w:rPr>
        <w:t xml:space="preserve">Prof. Jeremy </w:t>
      </w:r>
      <w:proofErr w:type="gramStart"/>
      <w:r w:rsidR="00253DFC">
        <w:rPr>
          <w:color w:val="auto"/>
          <w:shd w:val="clear" w:color="auto" w:fill="FFFFFF"/>
        </w:rPr>
        <w:t>Foltz</w:t>
      </w:r>
      <w:proofErr w:type="gramEnd"/>
      <w:r w:rsidR="00AE4ADC">
        <w:rPr>
          <w:color w:val="auto"/>
          <w:shd w:val="clear" w:color="auto" w:fill="FFFFFF"/>
        </w:rPr>
        <w:t xml:space="preserve"> and I</w:t>
      </w:r>
      <w:r>
        <w:rPr>
          <w:color w:val="auto"/>
          <w:shd w:val="clear" w:color="auto" w:fill="FFFFFF"/>
        </w:rPr>
        <w:t xml:space="preserve"> have a paper (revise and resubmit) that </w:t>
      </w:r>
      <w:r w:rsidR="00111055">
        <w:rPr>
          <w:color w:val="auto"/>
          <w:shd w:val="clear" w:color="auto" w:fill="FFFFFF"/>
        </w:rPr>
        <w:t>evaluates</w:t>
      </w:r>
      <w:r w:rsidR="0016798E" w:rsidRPr="0016798E">
        <w:rPr>
          <w:color w:val="auto"/>
          <w:shd w:val="clear" w:color="auto" w:fill="FFFFFF"/>
        </w:rPr>
        <w:t xml:space="preserve"> salary differentials between foreign and US-born </w:t>
      </w:r>
      <w:r>
        <w:rPr>
          <w:color w:val="auto"/>
          <w:shd w:val="clear" w:color="auto" w:fill="FFFFFF"/>
        </w:rPr>
        <w:t>academic faculty</w:t>
      </w:r>
      <w:r w:rsidR="0016798E" w:rsidRPr="0016798E">
        <w:rPr>
          <w:color w:val="auto"/>
          <w:shd w:val="clear" w:color="auto" w:fill="FFFFFF"/>
        </w:rPr>
        <w:t xml:space="preserve">, probing potential sources of wage inequality </w:t>
      </w:r>
      <w:r w:rsidR="007D5950">
        <w:rPr>
          <w:color w:val="auto"/>
          <w:shd w:val="clear" w:color="auto" w:fill="FFFFFF"/>
        </w:rPr>
        <w:t xml:space="preserve">in academia </w:t>
      </w:r>
      <w:r w:rsidR="002E7214">
        <w:rPr>
          <w:color w:val="auto"/>
          <w:shd w:val="clear" w:color="auto" w:fill="FFFFFF"/>
        </w:rPr>
        <w:t xml:space="preserve">that have </w:t>
      </w:r>
      <w:r w:rsidR="00BD269C">
        <w:rPr>
          <w:color w:val="auto"/>
          <w:shd w:val="clear" w:color="auto" w:fill="FFFFFF"/>
        </w:rPr>
        <w:t>direct policy implications</w:t>
      </w:r>
      <w:r w:rsidR="0016798E" w:rsidRPr="0016798E">
        <w:rPr>
          <w:color w:val="auto"/>
          <w:shd w:val="clear" w:color="auto" w:fill="FFFFFF"/>
        </w:rPr>
        <w:t>.</w:t>
      </w:r>
    </w:p>
    <w:p w14:paraId="364BD3E2" w14:textId="77777777" w:rsidR="00861C09" w:rsidRDefault="00861C09" w:rsidP="007F2312">
      <w:pPr>
        <w:pStyle w:val="Default"/>
        <w:rPr>
          <w:color w:val="auto"/>
          <w:shd w:val="clear" w:color="auto" w:fill="FFFFFF"/>
        </w:rPr>
      </w:pPr>
    </w:p>
    <w:p w14:paraId="020A5E95" w14:textId="7C222B53" w:rsidR="00EA4142" w:rsidRDefault="00B8665B" w:rsidP="00EA4142">
      <w:pPr>
        <w:pStyle w:val="Default"/>
        <w:rPr>
          <w:color w:val="auto"/>
          <w:shd w:val="clear" w:color="auto" w:fill="FFFFFF"/>
        </w:rPr>
      </w:pPr>
      <w:r>
        <w:rPr>
          <w:color w:val="auto"/>
          <w:shd w:val="clear" w:color="auto" w:fill="FFFFFF"/>
        </w:rPr>
        <w:t xml:space="preserve">Under </w:t>
      </w:r>
      <w:r w:rsidR="007B5070">
        <w:rPr>
          <w:color w:val="auto"/>
          <w:shd w:val="clear" w:color="auto" w:fill="FFFFFF"/>
        </w:rPr>
        <w:t xml:space="preserve">the </w:t>
      </w:r>
      <w:r w:rsidR="003D1CF3">
        <w:rPr>
          <w:color w:val="auto"/>
          <w:shd w:val="clear" w:color="auto" w:fill="FFFFFF"/>
        </w:rPr>
        <w:t>third</w:t>
      </w:r>
      <w:r w:rsidR="00BA7FE4" w:rsidRPr="00BA7FE4">
        <w:rPr>
          <w:color w:val="auto"/>
          <w:shd w:val="clear" w:color="auto" w:fill="FFFFFF"/>
        </w:rPr>
        <w:t xml:space="preserve"> theme, </w:t>
      </w:r>
      <w:r w:rsidR="00BA7FE4" w:rsidRPr="003D1CF3">
        <w:rPr>
          <w:i/>
          <w:iCs/>
          <w:color w:val="auto"/>
          <w:shd w:val="clear" w:color="auto" w:fill="FFFFFF"/>
        </w:rPr>
        <w:t>Education</w:t>
      </w:r>
      <w:r w:rsidR="00071688">
        <w:rPr>
          <w:i/>
          <w:iCs/>
          <w:color w:val="auto"/>
          <w:shd w:val="clear" w:color="auto" w:fill="FFFFFF"/>
        </w:rPr>
        <w:t xml:space="preserve">, </w:t>
      </w:r>
      <w:proofErr w:type="gramStart"/>
      <w:r w:rsidR="00071688">
        <w:rPr>
          <w:i/>
          <w:iCs/>
          <w:color w:val="auto"/>
          <w:shd w:val="clear" w:color="auto" w:fill="FFFFFF"/>
        </w:rPr>
        <w:t>Health</w:t>
      </w:r>
      <w:proofErr w:type="gramEnd"/>
      <w:r w:rsidR="00BA7FE4" w:rsidRPr="003D1CF3">
        <w:rPr>
          <w:i/>
          <w:iCs/>
          <w:color w:val="auto"/>
          <w:shd w:val="clear" w:color="auto" w:fill="FFFFFF"/>
        </w:rPr>
        <w:t xml:space="preserve"> and Human Capital</w:t>
      </w:r>
      <w:r w:rsidR="0089238B">
        <w:rPr>
          <w:i/>
          <w:iCs/>
          <w:color w:val="auto"/>
          <w:shd w:val="clear" w:color="auto" w:fill="FFFFFF"/>
        </w:rPr>
        <w:t>,</w:t>
      </w:r>
      <w:r w:rsidR="00BA7FE4" w:rsidRPr="00BA7FE4">
        <w:rPr>
          <w:color w:val="auto"/>
          <w:shd w:val="clear" w:color="auto" w:fill="FFFFFF"/>
        </w:rPr>
        <w:t xml:space="preserve"> </w:t>
      </w:r>
      <w:r w:rsidR="007B5070">
        <w:rPr>
          <w:color w:val="auto"/>
          <w:shd w:val="clear" w:color="auto" w:fill="FFFFFF"/>
        </w:rPr>
        <w:t>I evaluate</w:t>
      </w:r>
      <w:r w:rsidR="00BA7FE4" w:rsidRPr="00BA7FE4">
        <w:rPr>
          <w:color w:val="auto"/>
          <w:shd w:val="clear" w:color="auto" w:fill="FFFFFF"/>
        </w:rPr>
        <w:t xml:space="preserve"> the impact of </w:t>
      </w:r>
      <w:r w:rsidR="007B5070">
        <w:rPr>
          <w:color w:val="auto"/>
          <w:shd w:val="clear" w:color="auto" w:fill="FFFFFF"/>
        </w:rPr>
        <w:t xml:space="preserve">a </w:t>
      </w:r>
      <w:r w:rsidR="00BA7FE4" w:rsidRPr="00BA7FE4">
        <w:rPr>
          <w:color w:val="auto"/>
          <w:shd w:val="clear" w:color="auto" w:fill="FFFFFF"/>
        </w:rPr>
        <w:t>teacher hiring polic</w:t>
      </w:r>
      <w:r w:rsidR="007B5070">
        <w:rPr>
          <w:color w:val="auto"/>
          <w:shd w:val="clear" w:color="auto" w:fill="FFFFFF"/>
        </w:rPr>
        <w:t>y</w:t>
      </w:r>
      <w:r w:rsidR="00BA7FE4" w:rsidRPr="00BA7FE4">
        <w:rPr>
          <w:color w:val="auto"/>
          <w:shd w:val="clear" w:color="auto" w:fill="FFFFFF"/>
        </w:rPr>
        <w:t xml:space="preserve"> on student test scores</w:t>
      </w:r>
      <w:r w:rsidR="00C76E49">
        <w:rPr>
          <w:color w:val="auto"/>
          <w:shd w:val="clear" w:color="auto" w:fill="FFFFFF"/>
        </w:rPr>
        <w:t xml:space="preserve"> using the advanced multiple RDD methods</w:t>
      </w:r>
      <w:r w:rsidR="00BA7FE4" w:rsidRPr="00BA7FE4">
        <w:rPr>
          <w:color w:val="auto"/>
          <w:shd w:val="clear" w:color="auto" w:fill="FFFFFF"/>
        </w:rPr>
        <w:t xml:space="preserve">, </w:t>
      </w:r>
      <w:r w:rsidR="009B5E5A" w:rsidRPr="00BA7FE4">
        <w:rPr>
          <w:color w:val="auto"/>
          <w:shd w:val="clear" w:color="auto" w:fill="FFFFFF"/>
        </w:rPr>
        <w:t>exploring</w:t>
      </w:r>
      <w:r w:rsidR="00BA7FE4" w:rsidRPr="00BA7FE4">
        <w:rPr>
          <w:color w:val="auto"/>
          <w:shd w:val="clear" w:color="auto" w:fill="FFFFFF"/>
        </w:rPr>
        <w:t xml:space="preserve"> into the intricate web of educational systems and their implications for academic outcomes. </w:t>
      </w:r>
      <w:r w:rsidR="00634C45">
        <w:rPr>
          <w:color w:val="auto"/>
          <w:shd w:val="clear" w:color="auto" w:fill="FFFFFF"/>
        </w:rPr>
        <w:t>Secondly</w:t>
      </w:r>
      <w:r w:rsidR="0023234E">
        <w:rPr>
          <w:color w:val="auto"/>
          <w:shd w:val="clear" w:color="auto" w:fill="FFFFFF"/>
        </w:rPr>
        <w:t>,</w:t>
      </w:r>
      <w:r w:rsidR="007866D8">
        <w:rPr>
          <w:color w:val="auto"/>
          <w:shd w:val="clear" w:color="auto" w:fill="FFFFFF"/>
        </w:rPr>
        <w:t xml:space="preserve"> my</w:t>
      </w:r>
      <w:r w:rsidR="0023234E">
        <w:rPr>
          <w:color w:val="auto"/>
          <w:shd w:val="clear" w:color="auto" w:fill="FFFFFF"/>
        </w:rPr>
        <w:t xml:space="preserve"> co-authors and </w:t>
      </w:r>
      <w:r w:rsidR="0023234E" w:rsidRPr="00BA7FE4">
        <w:rPr>
          <w:color w:val="auto"/>
          <w:shd w:val="clear" w:color="auto" w:fill="FFFFFF"/>
        </w:rPr>
        <w:t>I</w:t>
      </w:r>
      <w:r w:rsidR="00634C45">
        <w:rPr>
          <w:color w:val="auto"/>
          <w:shd w:val="clear" w:color="auto" w:fill="FFFFFF"/>
        </w:rPr>
        <w:t xml:space="preserve"> </w:t>
      </w:r>
      <w:r w:rsidR="007866D8">
        <w:rPr>
          <w:color w:val="auto"/>
          <w:shd w:val="clear" w:color="auto" w:fill="FFFFFF"/>
        </w:rPr>
        <w:t xml:space="preserve">have a paper (under review) that </w:t>
      </w:r>
      <w:r w:rsidR="008A59A5">
        <w:rPr>
          <w:color w:val="auto"/>
          <w:shd w:val="clear" w:color="auto" w:fill="FFFFFF"/>
        </w:rPr>
        <w:t>estimates</w:t>
      </w:r>
      <w:r w:rsidR="007866D8">
        <w:rPr>
          <w:color w:val="auto"/>
          <w:shd w:val="clear" w:color="auto" w:fill="FFFFFF"/>
        </w:rPr>
        <w:t xml:space="preserve"> the </w:t>
      </w:r>
      <w:r w:rsidR="008A59A5">
        <w:rPr>
          <w:color w:val="auto"/>
          <w:shd w:val="clear" w:color="auto" w:fill="FFFFFF"/>
        </w:rPr>
        <w:t>early</w:t>
      </w:r>
      <w:r w:rsidR="007866D8">
        <w:rPr>
          <w:color w:val="auto"/>
          <w:shd w:val="clear" w:color="auto" w:fill="FFFFFF"/>
        </w:rPr>
        <w:t xml:space="preserve"> life exposure to the Great Depression in the US on </w:t>
      </w:r>
      <w:r w:rsidR="00F66CE1">
        <w:rPr>
          <w:color w:val="auto"/>
          <w:shd w:val="clear" w:color="auto" w:fill="FFFFFF"/>
        </w:rPr>
        <w:t>later-life</w:t>
      </w:r>
      <w:r w:rsidR="007866D8">
        <w:rPr>
          <w:color w:val="auto"/>
          <w:shd w:val="clear" w:color="auto" w:fill="FFFFFF"/>
        </w:rPr>
        <w:t xml:space="preserve"> </w:t>
      </w:r>
      <w:r w:rsidR="009E5EF9">
        <w:rPr>
          <w:color w:val="auto"/>
          <w:shd w:val="clear" w:color="auto" w:fill="FFFFFF"/>
        </w:rPr>
        <w:t>mortality</w:t>
      </w:r>
      <w:r w:rsidR="00580E46">
        <w:rPr>
          <w:color w:val="auto"/>
          <w:shd w:val="clear" w:color="auto" w:fill="FFFFFF"/>
        </w:rPr>
        <w:t xml:space="preserve"> using unique bank deposit data</w:t>
      </w:r>
      <w:r w:rsidR="009E5EF9">
        <w:rPr>
          <w:color w:val="auto"/>
          <w:shd w:val="clear" w:color="auto" w:fill="FFFFFF"/>
        </w:rPr>
        <w:t>.</w:t>
      </w:r>
      <w:r w:rsidR="007866D8">
        <w:rPr>
          <w:color w:val="auto"/>
          <w:shd w:val="clear" w:color="auto" w:fill="FFFFFF"/>
        </w:rPr>
        <w:t xml:space="preserve"> </w:t>
      </w:r>
      <w:r w:rsidR="00526795">
        <w:rPr>
          <w:color w:val="auto"/>
          <w:shd w:val="clear" w:color="auto" w:fill="FFFFFF"/>
        </w:rPr>
        <w:t>Further</w:t>
      </w:r>
      <w:r w:rsidR="00BA7FE4" w:rsidRPr="00BA7FE4">
        <w:rPr>
          <w:color w:val="auto"/>
          <w:shd w:val="clear" w:color="auto" w:fill="FFFFFF"/>
        </w:rPr>
        <w:t xml:space="preserve">, </w:t>
      </w:r>
      <w:r w:rsidR="006A769A">
        <w:rPr>
          <w:color w:val="auto"/>
          <w:shd w:val="clear" w:color="auto" w:fill="FFFFFF"/>
        </w:rPr>
        <w:t xml:space="preserve">my co-authors and </w:t>
      </w:r>
      <w:r w:rsidR="00BA7FE4" w:rsidRPr="00BA7FE4">
        <w:rPr>
          <w:color w:val="auto"/>
          <w:shd w:val="clear" w:color="auto" w:fill="FFFFFF"/>
        </w:rPr>
        <w:t xml:space="preserve">I explore the effects of early-life exposures </w:t>
      </w:r>
      <w:r w:rsidR="004263A8">
        <w:rPr>
          <w:color w:val="auto"/>
          <w:shd w:val="clear" w:color="auto" w:fill="FFFFFF"/>
        </w:rPr>
        <w:t xml:space="preserve">to the Green Revolution </w:t>
      </w:r>
      <w:r w:rsidR="00BA7FE4" w:rsidRPr="00BA7FE4">
        <w:rPr>
          <w:color w:val="auto"/>
          <w:shd w:val="clear" w:color="auto" w:fill="FFFFFF"/>
        </w:rPr>
        <w:t xml:space="preserve">on </w:t>
      </w:r>
      <w:r w:rsidR="004263A8" w:rsidRPr="00BA7FE4">
        <w:rPr>
          <w:color w:val="auto"/>
          <w:shd w:val="clear" w:color="auto" w:fill="FFFFFF"/>
        </w:rPr>
        <w:t xml:space="preserve">intergenerational </w:t>
      </w:r>
      <w:r w:rsidR="00BA7FE4" w:rsidRPr="00BA7FE4">
        <w:rPr>
          <w:color w:val="auto"/>
          <w:shd w:val="clear" w:color="auto" w:fill="FFFFFF"/>
        </w:rPr>
        <w:t xml:space="preserve">human capital development, tracing how historical influences shape long-term individual </w:t>
      </w:r>
      <w:r w:rsidR="001F33A7">
        <w:rPr>
          <w:color w:val="auto"/>
          <w:shd w:val="clear" w:color="auto" w:fill="FFFFFF"/>
        </w:rPr>
        <w:t>human capital</w:t>
      </w:r>
      <w:r w:rsidR="00BA7FE4" w:rsidRPr="00BA7FE4">
        <w:rPr>
          <w:color w:val="auto"/>
          <w:shd w:val="clear" w:color="auto" w:fill="FFFFFF"/>
        </w:rPr>
        <w:t>.</w:t>
      </w:r>
      <w:r w:rsidR="00EA4142">
        <w:rPr>
          <w:color w:val="auto"/>
          <w:shd w:val="clear" w:color="auto" w:fill="FFFFFF"/>
        </w:rPr>
        <w:t xml:space="preserve"> Finally</w:t>
      </w:r>
      <w:r w:rsidR="00EA4142" w:rsidRPr="0016798E">
        <w:rPr>
          <w:color w:val="auto"/>
          <w:shd w:val="clear" w:color="auto" w:fill="FFFFFF"/>
        </w:rPr>
        <w:t xml:space="preserve">, I analyze the </w:t>
      </w:r>
      <w:r w:rsidR="009A39F7">
        <w:rPr>
          <w:color w:val="auto"/>
          <w:shd w:val="clear" w:color="auto" w:fill="FFFFFF"/>
        </w:rPr>
        <w:t xml:space="preserve">unexplored </w:t>
      </w:r>
      <w:r w:rsidR="00EA4142" w:rsidRPr="0016798E">
        <w:rPr>
          <w:color w:val="auto"/>
          <w:shd w:val="clear" w:color="auto" w:fill="FFFFFF"/>
        </w:rPr>
        <w:t xml:space="preserve">spillover effects of bicycle policies on girls' enrollment in schools, shedding light on how policy interventions can influence educational access and </w:t>
      </w:r>
      <w:r w:rsidR="00E35747">
        <w:rPr>
          <w:color w:val="auto"/>
          <w:shd w:val="clear" w:color="auto" w:fill="FFFFFF"/>
        </w:rPr>
        <w:t xml:space="preserve">the </w:t>
      </w:r>
      <w:r w:rsidR="00EA4142" w:rsidRPr="0016798E">
        <w:rPr>
          <w:color w:val="auto"/>
          <w:shd w:val="clear" w:color="auto" w:fill="FFFFFF"/>
        </w:rPr>
        <w:t xml:space="preserve">gender </w:t>
      </w:r>
      <w:r w:rsidR="00B12CE4">
        <w:rPr>
          <w:color w:val="auto"/>
          <w:shd w:val="clear" w:color="auto" w:fill="FFFFFF"/>
        </w:rPr>
        <w:t>gap</w:t>
      </w:r>
      <w:r w:rsidR="00EA4142" w:rsidRPr="0016798E">
        <w:rPr>
          <w:color w:val="auto"/>
          <w:shd w:val="clear" w:color="auto" w:fill="FFFFFF"/>
        </w:rPr>
        <w:t>.</w:t>
      </w:r>
    </w:p>
    <w:p w14:paraId="6752A7E7" w14:textId="62DB2330" w:rsidR="00BA7FE4" w:rsidRDefault="00BA7FE4" w:rsidP="007F2312">
      <w:pPr>
        <w:pStyle w:val="Default"/>
        <w:rPr>
          <w:color w:val="auto"/>
          <w:shd w:val="clear" w:color="auto" w:fill="FFFFFF"/>
        </w:rPr>
      </w:pPr>
    </w:p>
    <w:p w14:paraId="4A861090" w14:textId="77777777" w:rsidR="00BA7FE4" w:rsidRDefault="00BA7FE4" w:rsidP="007F2312">
      <w:pPr>
        <w:pStyle w:val="Default"/>
        <w:rPr>
          <w:color w:val="auto"/>
          <w:shd w:val="clear" w:color="auto" w:fill="FFFFFF"/>
        </w:rPr>
      </w:pPr>
    </w:p>
    <w:p w14:paraId="031437CC" w14:textId="25F59B31" w:rsidR="0044071B" w:rsidRDefault="00A444F1" w:rsidP="00270EB6">
      <w:pPr>
        <w:pStyle w:val="Default"/>
        <w:rPr>
          <w:b/>
          <w:bCs/>
          <w:color w:val="auto"/>
          <w:shd w:val="clear" w:color="auto" w:fill="FFFFFF"/>
        </w:rPr>
      </w:pPr>
      <w:r>
        <w:rPr>
          <w:b/>
          <w:bCs/>
          <w:color w:val="auto"/>
          <w:shd w:val="clear" w:color="auto" w:fill="FFFFFF"/>
        </w:rPr>
        <w:tab/>
      </w:r>
    </w:p>
    <w:p w14:paraId="4712067A" w14:textId="483C5EA0" w:rsidR="0044071B" w:rsidRDefault="0044071B" w:rsidP="007F2312">
      <w:pPr>
        <w:pStyle w:val="Default"/>
        <w:rPr>
          <w:b/>
          <w:bCs/>
          <w:color w:val="auto"/>
          <w:shd w:val="clear" w:color="auto" w:fill="FFFFFF"/>
        </w:rPr>
      </w:pPr>
      <w:r>
        <w:rPr>
          <w:b/>
          <w:bCs/>
          <w:color w:val="auto"/>
          <w:shd w:val="clear" w:color="auto" w:fill="FFFFFF"/>
        </w:rPr>
        <w:t>Future Research:</w:t>
      </w:r>
    </w:p>
    <w:p w14:paraId="11BC874D" w14:textId="77777777" w:rsidR="000B59BC" w:rsidRDefault="000B59BC" w:rsidP="007F2312">
      <w:pPr>
        <w:pStyle w:val="Default"/>
        <w:rPr>
          <w:b/>
          <w:bCs/>
          <w:color w:val="auto"/>
          <w:shd w:val="clear" w:color="auto" w:fill="FFFFFF"/>
        </w:rPr>
      </w:pPr>
    </w:p>
    <w:p w14:paraId="50750635" w14:textId="2CDA3501" w:rsidR="009F3644" w:rsidRDefault="002D2DDC" w:rsidP="007F2312">
      <w:pPr>
        <w:pStyle w:val="Default"/>
        <w:rPr>
          <w:color w:val="auto"/>
          <w:shd w:val="clear" w:color="auto" w:fill="FFFFFF"/>
        </w:rPr>
      </w:pPr>
      <w:r w:rsidRPr="002D2DDC">
        <w:rPr>
          <w:color w:val="auto"/>
          <w:shd w:val="clear" w:color="auto" w:fill="FFFFFF"/>
        </w:rPr>
        <w:t xml:space="preserve">In my future trajectory, </w:t>
      </w:r>
      <w:r w:rsidR="00EF0A3C">
        <w:rPr>
          <w:color w:val="auto"/>
          <w:shd w:val="clear" w:color="auto" w:fill="FFFFFF"/>
        </w:rPr>
        <w:t xml:space="preserve">I am excited to use </w:t>
      </w:r>
      <w:r w:rsidR="003D6BB7">
        <w:rPr>
          <w:color w:val="auto"/>
          <w:shd w:val="clear" w:color="auto" w:fill="FFFFFF"/>
        </w:rPr>
        <w:t xml:space="preserve">increasingly available </w:t>
      </w:r>
      <w:r w:rsidR="00B70D5D">
        <w:rPr>
          <w:color w:val="auto"/>
          <w:shd w:val="clear" w:color="auto" w:fill="FFFFFF"/>
        </w:rPr>
        <w:t xml:space="preserve">big data </w:t>
      </w:r>
      <w:r w:rsidR="003D6BB7">
        <w:rPr>
          <w:color w:val="auto"/>
          <w:shd w:val="clear" w:color="auto" w:fill="FFFFFF"/>
        </w:rPr>
        <w:t xml:space="preserve">from the US and India with </w:t>
      </w:r>
      <w:r w:rsidR="00EF0A3C">
        <w:rPr>
          <w:color w:val="auto"/>
          <w:shd w:val="clear" w:color="auto" w:fill="FFFFFF"/>
        </w:rPr>
        <w:t xml:space="preserve">the </w:t>
      </w:r>
      <w:r w:rsidR="00413C18">
        <w:rPr>
          <w:color w:val="auto"/>
          <w:shd w:val="clear" w:color="auto" w:fill="FFFFFF"/>
        </w:rPr>
        <w:t>recent innovations in</w:t>
      </w:r>
      <w:r w:rsidR="00EF0A3C">
        <w:rPr>
          <w:color w:val="auto"/>
          <w:shd w:val="clear" w:color="auto" w:fill="FFFFFF"/>
        </w:rPr>
        <w:t xml:space="preserve"> DID, RDD</w:t>
      </w:r>
      <w:r w:rsidR="001D2BD3">
        <w:rPr>
          <w:color w:val="auto"/>
          <w:shd w:val="clear" w:color="auto" w:fill="FFFFFF"/>
        </w:rPr>
        <w:t>,</w:t>
      </w:r>
      <w:r w:rsidR="00EF0A3C">
        <w:rPr>
          <w:color w:val="auto"/>
          <w:shd w:val="clear" w:color="auto" w:fill="FFFFFF"/>
        </w:rPr>
        <w:t xml:space="preserve"> and machine learning </w:t>
      </w:r>
      <w:r w:rsidR="00413C18">
        <w:rPr>
          <w:color w:val="auto"/>
          <w:shd w:val="clear" w:color="auto" w:fill="FFFFFF"/>
        </w:rPr>
        <w:t xml:space="preserve">as </w:t>
      </w:r>
      <w:r w:rsidR="00EF0A3C">
        <w:rPr>
          <w:color w:val="auto"/>
          <w:shd w:val="clear" w:color="auto" w:fill="FFFFFF"/>
        </w:rPr>
        <w:t>they provide valu</w:t>
      </w:r>
      <w:r w:rsidR="003D6BB7">
        <w:rPr>
          <w:color w:val="auto"/>
          <w:shd w:val="clear" w:color="auto" w:fill="FFFFFF"/>
        </w:rPr>
        <w:t>a</w:t>
      </w:r>
      <w:r w:rsidR="00EF0A3C">
        <w:rPr>
          <w:color w:val="auto"/>
          <w:shd w:val="clear" w:color="auto" w:fill="FFFFFF"/>
        </w:rPr>
        <w:t xml:space="preserve">ble insight </w:t>
      </w:r>
      <w:r w:rsidR="003D6BB7">
        <w:rPr>
          <w:color w:val="auto"/>
          <w:shd w:val="clear" w:color="auto" w:fill="FFFFFF"/>
        </w:rPr>
        <w:t xml:space="preserve">for </w:t>
      </w:r>
      <w:r w:rsidR="00EF0A3C">
        <w:rPr>
          <w:color w:val="auto"/>
          <w:shd w:val="clear" w:color="auto" w:fill="FFFFFF"/>
        </w:rPr>
        <w:t>better polic</w:t>
      </w:r>
      <w:r w:rsidR="003D6BB7">
        <w:rPr>
          <w:color w:val="auto"/>
          <w:shd w:val="clear" w:color="auto" w:fill="FFFFFF"/>
        </w:rPr>
        <w:t>y recommendations</w:t>
      </w:r>
      <w:r w:rsidR="00EF0A3C">
        <w:rPr>
          <w:color w:val="auto"/>
          <w:shd w:val="clear" w:color="auto" w:fill="FFFFFF"/>
        </w:rPr>
        <w:t>.</w:t>
      </w:r>
      <w:r w:rsidR="00290E24">
        <w:rPr>
          <w:color w:val="auto"/>
          <w:shd w:val="clear" w:color="auto" w:fill="FFFFFF"/>
        </w:rPr>
        <w:t xml:space="preserve"> </w:t>
      </w:r>
      <w:r w:rsidR="000030B8">
        <w:rPr>
          <w:color w:val="auto"/>
          <w:shd w:val="clear" w:color="auto" w:fill="FFFFFF"/>
        </w:rPr>
        <w:t xml:space="preserve">Using these </w:t>
      </w:r>
      <w:r w:rsidR="00BF3125">
        <w:rPr>
          <w:color w:val="auto"/>
          <w:shd w:val="clear" w:color="auto" w:fill="FFFFFF"/>
        </w:rPr>
        <w:t>tools,</w:t>
      </w:r>
      <w:r w:rsidR="000030B8">
        <w:rPr>
          <w:color w:val="auto"/>
          <w:shd w:val="clear" w:color="auto" w:fill="FFFFFF"/>
        </w:rPr>
        <w:t xml:space="preserve"> </w:t>
      </w:r>
      <w:r w:rsidRPr="002D2DDC">
        <w:rPr>
          <w:color w:val="auto"/>
          <w:shd w:val="clear" w:color="auto" w:fill="FFFFFF"/>
        </w:rPr>
        <w:t xml:space="preserve">I </w:t>
      </w:r>
      <w:r w:rsidR="004919F1">
        <w:rPr>
          <w:color w:val="auto"/>
          <w:shd w:val="clear" w:color="auto" w:fill="FFFFFF"/>
        </w:rPr>
        <w:t>plan to expand</w:t>
      </w:r>
      <w:r w:rsidRPr="002D2DDC">
        <w:rPr>
          <w:color w:val="auto"/>
          <w:shd w:val="clear" w:color="auto" w:fill="FFFFFF"/>
        </w:rPr>
        <w:t xml:space="preserve"> my research to explore </w:t>
      </w:r>
      <w:r w:rsidR="006D65C7">
        <w:rPr>
          <w:color w:val="auto"/>
          <w:shd w:val="clear" w:color="auto" w:fill="FFFFFF"/>
        </w:rPr>
        <w:t xml:space="preserve">the effects of </w:t>
      </w:r>
      <w:r w:rsidR="005404E0">
        <w:rPr>
          <w:color w:val="auto"/>
          <w:shd w:val="clear" w:color="auto" w:fill="FFFFFF"/>
        </w:rPr>
        <w:t xml:space="preserve">various </w:t>
      </w:r>
      <w:r w:rsidR="00F47C66">
        <w:rPr>
          <w:color w:val="auto"/>
          <w:shd w:val="clear" w:color="auto" w:fill="FFFFFF"/>
        </w:rPr>
        <w:t>technolog</w:t>
      </w:r>
      <w:r w:rsidR="005404E0">
        <w:rPr>
          <w:color w:val="auto"/>
          <w:shd w:val="clear" w:color="auto" w:fill="FFFFFF"/>
        </w:rPr>
        <w:t>ies</w:t>
      </w:r>
      <w:r w:rsidR="006D65C7">
        <w:rPr>
          <w:color w:val="auto"/>
          <w:shd w:val="clear" w:color="auto" w:fill="FFFFFF"/>
        </w:rPr>
        <w:t xml:space="preserve"> </w:t>
      </w:r>
      <w:r w:rsidR="00F47C66">
        <w:rPr>
          <w:color w:val="auto"/>
          <w:shd w:val="clear" w:color="auto" w:fill="FFFFFF"/>
        </w:rPr>
        <w:t>on</w:t>
      </w:r>
      <w:r w:rsidR="0015070E">
        <w:rPr>
          <w:color w:val="auto"/>
          <w:shd w:val="clear" w:color="auto" w:fill="FFFFFF"/>
        </w:rPr>
        <w:t xml:space="preserve"> </w:t>
      </w:r>
      <w:r w:rsidR="00B24A5F">
        <w:rPr>
          <w:color w:val="auto"/>
          <w:shd w:val="clear" w:color="auto" w:fill="FFFFFF"/>
        </w:rPr>
        <w:t xml:space="preserve">other </w:t>
      </w:r>
      <w:r w:rsidR="00800205">
        <w:rPr>
          <w:color w:val="auto"/>
          <w:shd w:val="clear" w:color="auto" w:fill="FFFFFF"/>
        </w:rPr>
        <w:t xml:space="preserve">aspects of </w:t>
      </w:r>
      <w:r w:rsidR="0015070E">
        <w:rPr>
          <w:color w:val="auto"/>
          <w:shd w:val="clear" w:color="auto" w:fill="FFFFFF"/>
        </w:rPr>
        <w:t xml:space="preserve">health, </w:t>
      </w:r>
      <w:r w:rsidR="00C90518">
        <w:rPr>
          <w:color w:val="auto"/>
          <w:shd w:val="clear" w:color="auto" w:fill="FFFFFF"/>
        </w:rPr>
        <w:t xml:space="preserve">access to social security insurance, </w:t>
      </w:r>
      <w:r w:rsidR="00060152">
        <w:rPr>
          <w:color w:val="auto"/>
          <w:shd w:val="clear" w:color="auto" w:fill="FFFFFF"/>
        </w:rPr>
        <w:t xml:space="preserve">social equity, and </w:t>
      </w:r>
      <w:r w:rsidRPr="002D2DDC">
        <w:rPr>
          <w:color w:val="auto"/>
          <w:shd w:val="clear" w:color="auto" w:fill="FFFFFF"/>
        </w:rPr>
        <w:t xml:space="preserve">intergenerational </w:t>
      </w:r>
      <w:r w:rsidR="00144DD8">
        <w:rPr>
          <w:color w:val="auto"/>
          <w:shd w:val="clear" w:color="auto" w:fill="FFFFFF"/>
        </w:rPr>
        <w:t>transmission.</w:t>
      </w:r>
      <w:r w:rsidR="00D453F8">
        <w:rPr>
          <w:color w:val="auto"/>
          <w:shd w:val="clear" w:color="auto" w:fill="FFFFFF"/>
        </w:rPr>
        <w:t xml:space="preserve"> I also categorized future </w:t>
      </w:r>
      <w:r w:rsidR="00D41134">
        <w:rPr>
          <w:color w:val="auto"/>
          <w:shd w:val="clear" w:color="auto" w:fill="FFFFFF"/>
        </w:rPr>
        <w:t>research</w:t>
      </w:r>
      <w:r w:rsidR="00D453F8">
        <w:rPr>
          <w:color w:val="auto"/>
          <w:shd w:val="clear" w:color="auto" w:fill="FFFFFF"/>
        </w:rPr>
        <w:t xml:space="preserve"> under three broad themes.</w:t>
      </w:r>
    </w:p>
    <w:p w14:paraId="4B4D9073" w14:textId="77777777" w:rsidR="003440F8" w:rsidRDefault="003440F8" w:rsidP="007F2312">
      <w:pPr>
        <w:pStyle w:val="Default"/>
        <w:rPr>
          <w:color w:val="auto"/>
          <w:shd w:val="clear" w:color="auto" w:fill="FFFFFF"/>
        </w:rPr>
      </w:pPr>
    </w:p>
    <w:p w14:paraId="5C33914F" w14:textId="227C987C" w:rsidR="00896278" w:rsidRDefault="00346849" w:rsidP="00346849">
      <w:pPr>
        <w:pStyle w:val="Default"/>
        <w:rPr>
          <w:color w:val="auto"/>
          <w:shd w:val="clear" w:color="auto" w:fill="FFFFFF"/>
        </w:rPr>
      </w:pPr>
      <w:r>
        <w:rPr>
          <w:color w:val="auto"/>
          <w:shd w:val="clear" w:color="auto" w:fill="FFFFFF"/>
        </w:rPr>
        <w:t>First, i</w:t>
      </w:r>
      <w:r w:rsidRPr="00346849">
        <w:rPr>
          <w:color w:val="auto"/>
          <w:shd w:val="clear" w:color="auto" w:fill="FFFFFF"/>
        </w:rPr>
        <w:t xml:space="preserve">n the realm of </w:t>
      </w:r>
      <w:r w:rsidR="0085422C">
        <w:rPr>
          <w:i/>
          <w:iCs/>
          <w:color w:val="auto"/>
          <w:shd w:val="clear" w:color="auto" w:fill="FFFFFF"/>
        </w:rPr>
        <w:t>H</w:t>
      </w:r>
      <w:r w:rsidRPr="00346849">
        <w:rPr>
          <w:i/>
          <w:iCs/>
          <w:color w:val="auto"/>
          <w:shd w:val="clear" w:color="auto" w:fill="FFFFFF"/>
        </w:rPr>
        <w:t xml:space="preserve">ealth and </w:t>
      </w:r>
      <w:r w:rsidR="001974A4">
        <w:rPr>
          <w:i/>
          <w:iCs/>
          <w:color w:val="auto"/>
          <w:shd w:val="clear" w:color="auto" w:fill="FFFFFF"/>
        </w:rPr>
        <w:t>T</w:t>
      </w:r>
      <w:r w:rsidRPr="00346849">
        <w:rPr>
          <w:i/>
          <w:iCs/>
          <w:color w:val="auto"/>
          <w:shd w:val="clear" w:color="auto" w:fill="FFFFFF"/>
        </w:rPr>
        <w:t>echnology</w:t>
      </w:r>
      <w:r w:rsidR="00843187">
        <w:rPr>
          <w:i/>
          <w:iCs/>
          <w:color w:val="auto"/>
          <w:shd w:val="clear" w:color="auto" w:fill="FFFFFF"/>
        </w:rPr>
        <w:t>,</w:t>
      </w:r>
      <w:r>
        <w:rPr>
          <w:color w:val="auto"/>
          <w:shd w:val="clear" w:color="auto" w:fill="FFFFFF"/>
        </w:rPr>
        <w:t xml:space="preserve"> </w:t>
      </w:r>
      <w:r w:rsidR="00E66DCE">
        <w:rPr>
          <w:color w:val="auto"/>
          <w:shd w:val="clear" w:color="auto" w:fill="FFFFFF"/>
        </w:rPr>
        <w:t xml:space="preserve">I expect to </w:t>
      </w:r>
      <w:r w:rsidR="00054E34">
        <w:rPr>
          <w:color w:val="auto"/>
          <w:shd w:val="clear" w:color="auto" w:fill="FFFFFF"/>
        </w:rPr>
        <w:t xml:space="preserve">extend the current work to </w:t>
      </w:r>
      <w:r w:rsidR="00E66DCE">
        <w:rPr>
          <w:color w:val="auto"/>
          <w:shd w:val="clear" w:color="auto" w:fill="FFFFFF"/>
        </w:rPr>
        <w:t xml:space="preserve">focus on </w:t>
      </w:r>
      <w:r w:rsidR="00471FE9">
        <w:rPr>
          <w:color w:val="auto"/>
          <w:shd w:val="clear" w:color="auto" w:fill="FFFFFF"/>
        </w:rPr>
        <w:t>m</w:t>
      </w:r>
      <w:r w:rsidR="00E66DCE">
        <w:rPr>
          <w:color w:val="auto"/>
          <w:shd w:val="clear" w:color="auto" w:fill="FFFFFF"/>
        </w:rPr>
        <w:t>e</w:t>
      </w:r>
      <w:r w:rsidR="00471FE9">
        <w:rPr>
          <w:color w:val="auto"/>
          <w:shd w:val="clear" w:color="auto" w:fill="FFFFFF"/>
        </w:rPr>
        <w:t xml:space="preserve">ntal health-related outcomes </w:t>
      </w:r>
      <w:r w:rsidR="001E101B">
        <w:rPr>
          <w:color w:val="auto"/>
          <w:shd w:val="clear" w:color="auto" w:fill="FFFFFF"/>
        </w:rPr>
        <w:t xml:space="preserve">for </w:t>
      </w:r>
      <w:r w:rsidR="00471FE9">
        <w:rPr>
          <w:color w:val="auto"/>
          <w:shd w:val="clear" w:color="auto" w:fill="FFFFFF"/>
        </w:rPr>
        <w:t xml:space="preserve">younger </w:t>
      </w:r>
      <w:r w:rsidR="00894D8C">
        <w:rPr>
          <w:color w:val="auto"/>
          <w:shd w:val="clear" w:color="auto" w:fill="FFFFFF"/>
        </w:rPr>
        <w:t xml:space="preserve">and older </w:t>
      </w:r>
      <w:r w:rsidR="001E101B">
        <w:rPr>
          <w:color w:val="auto"/>
          <w:shd w:val="clear" w:color="auto" w:fill="FFFFFF"/>
        </w:rPr>
        <w:t>populations</w:t>
      </w:r>
      <w:r w:rsidR="00471FE9">
        <w:rPr>
          <w:color w:val="auto"/>
          <w:shd w:val="clear" w:color="auto" w:fill="FFFFFF"/>
        </w:rPr>
        <w:t xml:space="preserve"> </w:t>
      </w:r>
      <w:r w:rsidR="00E66DCE">
        <w:rPr>
          <w:color w:val="auto"/>
          <w:shd w:val="clear" w:color="auto" w:fill="FFFFFF"/>
        </w:rPr>
        <w:t xml:space="preserve">since </w:t>
      </w:r>
      <w:r w:rsidR="00471FE9">
        <w:rPr>
          <w:color w:val="auto"/>
          <w:shd w:val="clear" w:color="auto" w:fill="FFFFFF"/>
        </w:rPr>
        <w:t xml:space="preserve">mental health </w:t>
      </w:r>
      <w:r w:rsidR="00E66DCE">
        <w:rPr>
          <w:color w:val="auto"/>
          <w:shd w:val="clear" w:color="auto" w:fill="FFFFFF"/>
        </w:rPr>
        <w:t>is</w:t>
      </w:r>
      <w:r w:rsidR="00471FE9">
        <w:rPr>
          <w:color w:val="auto"/>
          <w:shd w:val="clear" w:color="auto" w:fill="FFFFFF"/>
        </w:rPr>
        <w:t xml:space="preserve"> </w:t>
      </w:r>
      <w:r w:rsidR="00D71E8E">
        <w:rPr>
          <w:color w:val="auto"/>
          <w:shd w:val="clear" w:color="auto" w:fill="FFFFFF"/>
        </w:rPr>
        <w:t xml:space="preserve">a </w:t>
      </w:r>
      <w:r w:rsidR="00471FE9">
        <w:rPr>
          <w:color w:val="auto"/>
          <w:shd w:val="clear" w:color="auto" w:fill="FFFFFF"/>
        </w:rPr>
        <w:t>relatively</w:t>
      </w:r>
      <w:r w:rsidR="00D71E8E">
        <w:rPr>
          <w:color w:val="auto"/>
          <w:shd w:val="clear" w:color="auto" w:fill="FFFFFF"/>
        </w:rPr>
        <w:t xml:space="preserve"> </w:t>
      </w:r>
      <w:r w:rsidR="00E66DCE">
        <w:rPr>
          <w:color w:val="auto"/>
          <w:shd w:val="clear" w:color="auto" w:fill="FFFFFF"/>
        </w:rPr>
        <w:t xml:space="preserve">understudied </w:t>
      </w:r>
      <w:r w:rsidR="00471FE9">
        <w:rPr>
          <w:color w:val="auto"/>
          <w:shd w:val="clear" w:color="auto" w:fill="FFFFFF"/>
        </w:rPr>
        <w:t xml:space="preserve">research </w:t>
      </w:r>
      <w:r w:rsidR="00E66DCE">
        <w:rPr>
          <w:color w:val="auto"/>
          <w:shd w:val="clear" w:color="auto" w:fill="FFFFFF"/>
        </w:rPr>
        <w:t>area</w:t>
      </w:r>
      <w:r w:rsidR="00471FE9">
        <w:rPr>
          <w:color w:val="auto"/>
          <w:shd w:val="clear" w:color="auto" w:fill="FFFFFF"/>
        </w:rPr>
        <w:t xml:space="preserve"> in economics</w:t>
      </w:r>
      <w:r w:rsidR="00545409">
        <w:rPr>
          <w:color w:val="auto"/>
          <w:shd w:val="clear" w:color="auto" w:fill="FFFFFF"/>
        </w:rPr>
        <w:t xml:space="preserve"> and </w:t>
      </w:r>
      <w:r w:rsidR="0084186A">
        <w:rPr>
          <w:color w:val="auto"/>
          <w:shd w:val="clear" w:color="auto" w:fill="FFFFFF"/>
        </w:rPr>
        <w:t xml:space="preserve">public </w:t>
      </w:r>
      <w:r w:rsidR="00545409">
        <w:rPr>
          <w:color w:val="auto"/>
          <w:shd w:val="clear" w:color="auto" w:fill="FFFFFF"/>
        </w:rPr>
        <w:t>policy</w:t>
      </w:r>
      <w:r w:rsidR="00894D8C">
        <w:rPr>
          <w:color w:val="auto"/>
          <w:shd w:val="clear" w:color="auto" w:fill="FFFFFF"/>
        </w:rPr>
        <w:t xml:space="preserve"> but has</w:t>
      </w:r>
      <w:r w:rsidR="00894D8C" w:rsidRPr="00894D8C">
        <w:rPr>
          <w:color w:val="auto"/>
          <w:shd w:val="clear" w:color="auto" w:fill="FFFFFF"/>
        </w:rPr>
        <w:t xml:space="preserve"> implications for comprehensive well-being</w:t>
      </w:r>
      <w:r w:rsidR="00E66DCE">
        <w:rPr>
          <w:color w:val="auto"/>
          <w:shd w:val="clear" w:color="auto" w:fill="FFFFFF"/>
        </w:rPr>
        <w:t>.</w:t>
      </w:r>
      <w:r w:rsidR="0087192E">
        <w:rPr>
          <w:color w:val="auto"/>
          <w:shd w:val="clear" w:color="auto" w:fill="FFFFFF"/>
        </w:rPr>
        <w:t xml:space="preserve"> </w:t>
      </w:r>
      <w:r w:rsidR="00471FE9">
        <w:rPr>
          <w:color w:val="auto"/>
          <w:shd w:val="clear" w:color="auto" w:fill="FFFFFF"/>
        </w:rPr>
        <w:t>Secondly,</w:t>
      </w:r>
      <w:r w:rsidR="0074553A">
        <w:rPr>
          <w:color w:val="auto"/>
          <w:shd w:val="clear" w:color="auto" w:fill="FFFFFF"/>
        </w:rPr>
        <w:t xml:space="preserve"> under</w:t>
      </w:r>
      <w:r w:rsidR="00471FE9">
        <w:rPr>
          <w:color w:val="auto"/>
          <w:shd w:val="clear" w:color="auto" w:fill="FFFFFF"/>
        </w:rPr>
        <w:t xml:space="preserve"> </w:t>
      </w:r>
      <w:r w:rsidR="0074553A">
        <w:rPr>
          <w:color w:val="auto"/>
          <w:shd w:val="clear" w:color="auto" w:fill="FFFFFF"/>
        </w:rPr>
        <w:t xml:space="preserve">the </w:t>
      </w:r>
      <w:r w:rsidR="007A6610">
        <w:rPr>
          <w:color w:val="auto"/>
          <w:shd w:val="clear" w:color="auto" w:fill="FFFFFF"/>
        </w:rPr>
        <w:t xml:space="preserve">theme of </w:t>
      </w:r>
      <w:r w:rsidR="00EC14D4">
        <w:rPr>
          <w:i/>
          <w:iCs/>
          <w:color w:val="auto"/>
          <w:shd w:val="clear" w:color="auto" w:fill="FFFFFF"/>
        </w:rPr>
        <w:t>E</w:t>
      </w:r>
      <w:r w:rsidR="0074553A" w:rsidRPr="000304C5">
        <w:rPr>
          <w:i/>
          <w:iCs/>
          <w:color w:val="auto"/>
          <w:shd w:val="clear" w:color="auto" w:fill="FFFFFF"/>
        </w:rPr>
        <w:t xml:space="preserve">arly-life </w:t>
      </w:r>
      <w:r w:rsidR="00EC14D4">
        <w:rPr>
          <w:i/>
          <w:iCs/>
          <w:color w:val="auto"/>
          <w:shd w:val="clear" w:color="auto" w:fill="FFFFFF"/>
        </w:rPr>
        <w:t>S</w:t>
      </w:r>
      <w:r w:rsidR="0074553A" w:rsidRPr="000304C5">
        <w:rPr>
          <w:i/>
          <w:iCs/>
          <w:color w:val="auto"/>
          <w:shd w:val="clear" w:color="auto" w:fill="FFFFFF"/>
        </w:rPr>
        <w:t xml:space="preserve">hocks and </w:t>
      </w:r>
      <w:r w:rsidR="00EC14D4">
        <w:rPr>
          <w:i/>
          <w:iCs/>
          <w:color w:val="auto"/>
          <w:shd w:val="clear" w:color="auto" w:fill="FFFFFF"/>
        </w:rPr>
        <w:t>L</w:t>
      </w:r>
      <w:r w:rsidR="0074553A" w:rsidRPr="000304C5">
        <w:rPr>
          <w:i/>
          <w:iCs/>
          <w:color w:val="auto"/>
          <w:shd w:val="clear" w:color="auto" w:fill="FFFFFF"/>
        </w:rPr>
        <w:t xml:space="preserve">ong-term </w:t>
      </w:r>
      <w:r w:rsidR="006654C9">
        <w:rPr>
          <w:i/>
          <w:iCs/>
          <w:color w:val="auto"/>
          <w:shd w:val="clear" w:color="auto" w:fill="FFFFFF"/>
        </w:rPr>
        <w:t>Outcomes</w:t>
      </w:r>
      <w:r w:rsidR="00EA6C29">
        <w:rPr>
          <w:color w:val="auto"/>
          <w:shd w:val="clear" w:color="auto" w:fill="FFFFFF"/>
        </w:rPr>
        <w:t>,</w:t>
      </w:r>
      <w:r w:rsidR="0074553A">
        <w:rPr>
          <w:color w:val="auto"/>
          <w:shd w:val="clear" w:color="auto" w:fill="FFFFFF"/>
        </w:rPr>
        <w:t xml:space="preserve"> </w:t>
      </w:r>
      <w:r w:rsidR="001C00AA">
        <w:rPr>
          <w:color w:val="auto"/>
          <w:shd w:val="clear" w:color="auto" w:fill="FFFFFF"/>
        </w:rPr>
        <w:t>I expect to</w:t>
      </w:r>
      <w:r w:rsidR="00DA2F4A">
        <w:rPr>
          <w:color w:val="auto"/>
          <w:shd w:val="clear" w:color="auto" w:fill="FFFFFF"/>
        </w:rPr>
        <w:t xml:space="preserve"> </w:t>
      </w:r>
      <w:r w:rsidR="001C00AA">
        <w:rPr>
          <w:color w:val="auto"/>
          <w:shd w:val="clear" w:color="auto" w:fill="FFFFFF"/>
        </w:rPr>
        <w:t xml:space="preserve">continue </w:t>
      </w:r>
      <w:r w:rsidR="00FB6A36">
        <w:rPr>
          <w:color w:val="auto"/>
          <w:shd w:val="clear" w:color="auto" w:fill="FFFFFF"/>
        </w:rPr>
        <w:t xml:space="preserve">research on </w:t>
      </w:r>
      <w:r w:rsidR="00DA2F4A" w:rsidRPr="00DA2F4A">
        <w:rPr>
          <w:color w:val="auto"/>
          <w:shd w:val="clear" w:color="auto" w:fill="FFFFFF"/>
        </w:rPr>
        <w:t xml:space="preserve">the enduring </w:t>
      </w:r>
      <w:r w:rsidR="00D60C2D" w:rsidRPr="00DA2F4A">
        <w:rPr>
          <w:color w:val="auto"/>
          <w:shd w:val="clear" w:color="auto" w:fill="FFFFFF"/>
        </w:rPr>
        <w:t>effects</w:t>
      </w:r>
      <w:r w:rsidR="00DA2F4A" w:rsidRPr="00DA2F4A">
        <w:rPr>
          <w:color w:val="auto"/>
          <w:shd w:val="clear" w:color="auto" w:fill="FFFFFF"/>
        </w:rPr>
        <w:t xml:space="preserve"> of early-life shocks on subsequent life trajectories</w:t>
      </w:r>
      <w:r w:rsidR="001C00AA">
        <w:rPr>
          <w:color w:val="auto"/>
          <w:shd w:val="clear" w:color="auto" w:fill="FFFFFF"/>
        </w:rPr>
        <w:t xml:space="preserve"> </w:t>
      </w:r>
      <w:r w:rsidR="00D71E8E">
        <w:rPr>
          <w:color w:val="auto"/>
          <w:shd w:val="clear" w:color="auto" w:fill="FFFFFF"/>
        </w:rPr>
        <w:t>using big data on the aging population</w:t>
      </w:r>
      <w:r w:rsidR="00986ED0">
        <w:rPr>
          <w:color w:val="auto"/>
          <w:shd w:val="clear" w:color="auto" w:fill="FFFFFF"/>
        </w:rPr>
        <w:t xml:space="preserve"> from </w:t>
      </w:r>
      <w:r w:rsidR="001677E0">
        <w:rPr>
          <w:color w:val="auto"/>
          <w:shd w:val="clear" w:color="auto" w:fill="FFFFFF"/>
        </w:rPr>
        <w:t xml:space="preserve">the </w:t>
      </w:r>
      <w:r w:rsidR="00986ED0">
        <w:rPr>
          <w:color w:val="auto"/>
          <w:shd w:val="clear" w:color="auto" w:fill="FFFFFF"/>
        </w:rPr>
        <w:t>US and India, which I already have access to</w:t>
      </w:r>
      <w:r w:rsidR="00D71E8E">
        <w:rPr>
          <w:color w:val="auto"/>
          <w:shd w:val="clear" w:color="auto" w:fill="FFFFFF"/>
        </w:rPr>
        <w:t>.</w:t>
      </w:r>
      <w:r w:rsidR="003F5B3B">
        <w:rPr>
          <w:color w:val="auto"/>
          <w:shd w:val="clear" w:color="auto" w:fill="FFFFFF"/>
        </w:rPr>
        <w:t xml:space="preserve"> </w:t>
      </w:r>
      <w:r w:rsidR="005E7980">
        <w:rPr>
          <w:color w:val="auto"/>
          <w:shd w:val="clear" w:color="auto" w:fill="FFFFFF"/>
        </w:rPr>
        <w:t xml:space="preserve">I am </w:t>
      </w:r>
      <w:r w:rsidR="00EC1DCB">
        <w:rPr>
          <w:color w:val="auto"/>
          <w:shd w:val="clear" w:color="auto" w:fill="FFFFFF"/>
        </w:rPr>
        <w:t>working with</w:t>
      </w:r>
      <w:r w:rsidR="003F5B3B">
        <w:rPr>
          <w:color w:val="auto"/>
          <w:shd w:val="clear" w:color="auto" w:fill="FFFFFF"/>
        </w:rPr>
        <w:t xml:space="preserve"> </w:t>
      </w:r>
      <w:r w:rsidR="005E7980">
        <w:rPr>
          <w:color w:val="auto"/>
          <w:shd w:val="clear" w:color="auto" w:fill="FFFFFF"/>
        </w:rPr>
        <w:t xml:space="preserve">Prof. </w:t>
      </w:r>
      <w:r w:rsidR="003F5B3B">
        <w:rPr>
          <w:color w:val="auto"/>
          <w:shd w:val="clear" w:color="auto" w:fill="FFFFFF"/>
        </w:rPr>
        <w:t xml:space="preserve">Lauren </w:t>
      </w:r>
      <w:r w:rsidR="00C80D6A">
        <w:rPr>
          <w:color w:val="auto"/>
          <w:shd w:val="clear" w:color="auto" w:fill="FFFFFF"/>
        </w:rPr>
        <w:t>Schmitz</w:t>
      </w:r>
      <w:r w:rsidR="003F5B3B">
        <w:rPr>
          <w:color w:val="auto"/>
          <w:shd w:val="clear" w:color="auto" w:fill="FFFFFF"/>
        </w:rPr>
        <w:t xml:space="preserve"> </w:t>
      </w:r>
      <w:r w:rsidR="005E7980">
        <w:rPr>
          <w:color w:val="auto"/>
          <w:shd w:val="clear" w:color="auto" w:fill="FFFFFF"/>
        </w:rPr>
        <w:t xml:space="preserve">and Prof. Kanika Arora </w:t>
      </w:r>
      <w:r w:rsidR="003F5B3B">
        <w:rPr>
          <w:color w:val="auto"/>
          <w:shd w:val="clear" w:color="auto" w:fill="FFFFFF"/>
        </w:rPr>
        <w:t xml:space="preserve">to understand the </w:t>
      </w:r>
      <w:r w:rsidR="005E7980">
        <w:rPr>
          <w:color w:val="auto"/>
          <w:shd w:val="clear" w:color="auto" w:fill="FFFFFF"/>
        </w:rPr>
        <w:t xml:space="preserve">aging </w:t>
      </w:r>
      <w:r w:rsidR="003F5B3B">
        <w:rPr>
          <w:color w:val="auto"/>
          <w:shd w:val="clear" w:color="auto" w:fill="FFFFFF"/>
        </w:rPr>
        <w:t>outcomes in developing countries</w:t>
      </w:r>
      <w:r w:rsidR="003E238E">
        <w:rPr>
          <w:color w:val="auto"/>
          <w:shd w:val="clear" w:color="auto" w:fill="FFFFFF"/>
        </w:rPr>
        <w:t xml:space="preserve"> and</w:t>
      </w:r>
      <w:r w:rsidR="00C2787F">
        <w:rPr>
          <w:color w:val="auto"/>
          <w:shd w:val="clear" w:color="auto" w:fill="FFFFFF"/>
        </w:rPr>
        <w:t xml:space="preserve"> </w:t>
      </w:r>
      <w:r w:rsidR="00FB6A36">
        <w:rPr>
          <w:color w:val="auto"/>
          <w:shd w:val="clear" w:color="auto" w:fill="FFFFFF"/>
        </w:rPr>
        <w:t xml:space="preserve">planning to </w:t>
      </w:r>
      <w:r w:rsidR="00C2787F">
        <w:rPr>
          <w:color w:val="auto"/>
          <w:shd w:val="clear" w:color="auto" w:fill="FFFFFF"/>
        </w:rPr>
        <w:t>appl</w:t>
      </w:r>
      <w:r w:rsidR="003E238E">
        <w:rPr>
          <w:color w:val="auto"/>
          <w:shd w:val="clear" w:color="auto" w:fill="FFFFFF"/>
        </w:rPr>
        <w:t>y</w:t>
      </w:r>
      <w:r w:rsidR="00C2787F">
        <w:rPr>
          <w:color w:val="auto"/>
          <w:shd w:val="clear" w:color="auto" w:fill="FFFFFF"/>
        </w:rPr>
        <w:t xml:space="preserve"> for a National Institute of Aging (NIA) grant</w:t>
      </w:r>
      <w:r w:rsidR="003F5B3B">
        <w:rPr>
          <w:color w:val="auto"/>
          <w:shd w:val="clear" w:color="auto" w:fill="FFFFFF"/>
        </w:rPr>
        <w:t xml:space="preserve">. </w:t>
      </w:r>
      <w:r w:rsidR="00AD7BEF">
        <w:rPr>
          <w:color w:val="auto"/>
          <w:shd w:val="clear" w:color="auto" w:fill="FFFFFF"/>
        </w:rPr>
        <w:t xml:space="preserve">I contribute </w:t>
      </w:r>
      <w:r w:rsidR="006D65C7">
        <w:rPr>
          <w:color w:val="auto"/>
          <w:shd w:val="clear" w:color="auto" w:fill="FFFFFF"/>
        </w:rPr>
        <w:t xml:space="preserve">to this work </w:t>
      </w:r>
      <w:r w:rsidR="00AD7BEF">
        <w:rPr>
          <w:color w:val="auto"/>
          <w:shd w:val="clear" w:color="auto" w:fill="FFFFFF"/>
        </w:rPr>
        <w:t xml:space="preserve">by </w:t>
      </w:r>
      <w:r w:rsidR="002266DF">
        <w:rPr>
          <w:color w:val="auto"/>
          <w:shd w:val="clear" w:color="auto" w:fill="FFFFFF"/>
        </w:rPr>
        <w:t>analyzing</w:t>
      </w:r>
      <w:r w:rsidR="00322EB9">
        <w:rPr>
          <w:color w:val="auto"/>
          <w:shd w:val="clear" w:color="auto" w:fill="FFFFFF"/>
        </w:rPr>
        <w:t xml:space="preserve"> data to understand the gender and caste disparities in </w:t>
      </w:r>
      <w:r w:rsidR="00C80D6A">
        <w:rPr>
          <w:color w:val="auto"/>
          <w:shd w:val="clear" w:color="auto" w:fill="FFFFFF"/>
        </w:rPr>
        <w:t>c</w:t>
      </w:r>
      <w:r w:rsidR="00B803EC">
        <w:rPr>
          <w:color w:val="auto"/>
          <w:shd w:val="clear" w:color="auto" w:fill="FFFFFF"/>
        </w:rPr>
        <w:t>ogn</w:t>
      </w:r>
      <w:r w:rsidR="00322EB9">
        <w:rPr>
          <w:color w:val="auto"/>
          <w:shd w:val="clear" w:color="auto" w:fill="FFFFFF"/>
        </w:rPr>
        <w:t>itive functions.</w:t>
      </w:r>
      <w:r w:rsidR="00E05719">
        <w:rPr>
          <w:color w:val="auto"/>
          <w:shd w:val="clear" w:color="auto" w:fill="FFFFFF"/>
        </w:rPr>
        <w:t xml:space="preserve"> </w:t>
      </w:r>
    </w:p>
    <w:p w14:paraId="0DAD0E39" w14:textId="44220F44" w:rsidR="007F2312" w:rsidRPr="0089787B" w:rsidRDefault="00896278" w:rsidP="00346849">
      <w:pPr>
        <w:pStyle w:val="Default"/>
        <w:rPr>
          <w:color w:val="auto"/>
          <w:shd w:val="clear" w:color="auto" w:fill="FFFFFF"/>
        </w:rPr>
      </w:pPr>
      <w:r>
        <w:rPr>
          <w:color w:val="auto"/>
          <w:shd w:val="clear" w:color="auto" w:fill="FFFFFF"/>
        </w:rPr>
        <w:t xml:space="preserve">Finally, under </w:t>
      </w:r>
      <w:r w:rsidR="002E0BEC">
        <w:rPr>
          <w:color w:val="auto"/>
          <w:shd w:val="clear" w:color="auto" w:fill="FFFFFF"/>
        </w:rPr>
        <w:t xml:space="preserve">the theme of </w:t>
      </w:r>
      <w:r w:rsidR="00396CDA">
        <w:rPr>
          <w:i/>
          <w:iCs/>
          <w:color w:val="auto"/>
          <w:shd w:val="clear" w:color="auto" w:fill="FFFFFF"/>
        </w:rPr>
        <w:t>T</w:t>
      </w:r>
      <w:r w:rsidRPr="0055473C">
        <w:rPr>
          <w:i/>
          <w:iCs/>
          <w:color w:val="auto"/>
          <w:shd w:val="clear" w:color="auto" w:fill="FFFFFF"/>
        </w:rPr>
        <w:t xml:space="preserve">echnological </w:t>
      </w:r>
      <w:r w:rsidR="00396CDA">
        <w:rPr>
          <w:i/>
          <w:iCs/>
          <w:color w:val="auto"/>
          <w:shd w:val="clear" w:color="auto" w:fill="FFFFFF"/>
        </w:rPr>
        <w:t>A</w:t>
      </w:r>
      <w:r w:rsidRPr="0055473C">
        <w:rPr>
          <w:i/>
          <w:iCs/>
          <w:color w:val="auto"/>
          <w:shd w:val="clear" w:color="auto" w:fill="FFFFFF"/>
        </w:rPr>
        <w:t xml:space="preserve">dvancements and </w:t>
      </w:r>
      <w:r w:rsidR="00396CDA">
        <w:rPr>
          <w:i/>
          <w:iCs/>
          <w:color w:val="auto"/>
          <w:shd w:val="clear" w:color="auto" w:fill="FFFFFF"/>
        </w:rPr>
        <w:t>S</w:t>
      </w:r>
      <w:r w:rsidRPr="0055473C">
        <w:rPr>
          <w:i/>
          <w:iCs/>
          <w:color w:val="auto"/>
          <w:shd w:val="clear" w:color="auto" w:fill="FFFFFF"/>
        </w:rPr>
        <w:t xml:space="preserve">ocietal </w:t>
      </w:r>
      <w:r w:rsidR="00864F1A" w:rsidRPr="0055473C">
        <w:rPr>
          <w:i/>
          <w:iCs/>
          <w:color w:val="auto"/>
          <w:shd w:val="clear" w:color="auto" w:fill="FFFFFF"/>
        </w:rPr>
        <w:t>d</w:t>
      </w:r>
      <w:r w:rsidRPr="0055473C">
        <w:rPr>
          <w:i/>
          <w:iCs/>
          <w:color w:val="auto"/>
          <w:shd w:val="clear" w:color="auto" w:fill="FFFFFF"/>
        </w:rPr>
        <w:t>ynamics</w:t>
      </w:r>
      <w:r w:rsidR="0055473C">
        <w:rPr>
          <w:i/>
          <w:iCs/>
          <w:color w:val="auto"/>
          <w:shd w:val="clear" w:color="auto" w:fill="FFFFFF"/>
        </w:rPr>
        <w:t>,</w:t>
      </w:r>
      <w:r w:rsidR="0055473C">
        <w:rPr>
          <w:color w:val="auto"/>
          <w:shd w:val="clear" w:color="auto" w:fill="FFFFFF"/>
        </w:rPr>
        <w:t xml:space="preserve"> </w:t>
      </w:r>
      <w:r w:rsidR="00FA5783" w:rsidRPr="00FA5783">
        <w:rPr>
          <w:color w:val="auto"/>
          <w:shd w:val="clear" w:color="auto" w:fill="FFFFFF"/>
        </w:rPr>
        <w:t xml:space="preserve">I am poised to </w:t>
      </w:r>
      <w:r w:rsidR="002A5A3D">
        <w:rPr>
          <w:color w:val="auto"/>
          <w:shd w:val="clear" w:color="auto" w:fill="FFFFFF"/>
        </w:rPr>
        <w:t>evaluate</w:t>
      </w:r>
      <w:r w:rsidR="00FA5783" w:rsidRPr="00FA5783">
        <w:rPr>
          <w:color w:val="auto"/>
          <w:shd w:val="clear" w:color="auto" w:fill="FFFFFF"/>
        </w:rPr>
        <w:t xml:space="preserve"> the multifaceted </w:t>
      </w:r>
      <w:r w:rsidR="002A5A3D">
        <w:rPr>
          <w:color w:val="auto"/>
          <w:shd w:val="clear" w:color="auto" w:fill="FFFFFF"/>
        </w:rPr>
        <w:t>effects</w:t>
      </w:r>
      <w:r w:rsidR="00FA5783" w:rsidRPr="00FA5783">
        <w:rPr>
          <w:color w:val="auto"/>
          <w:shd w:val="clear" w:color="auto" w:fill="FFFFFF"/>
        </w:rPr>
        <w:t xml:space="preserve"> of high-speed internet</w:t>
      </w:r>
      <w:r w:rsidR="002A5A3D">
        <w:rPr>
          <w:color w:val="auto"/>
          <w:shd w:val="clear" w:color="auto" w:fill="FFFFFF"/>
        </w:rPr>
        <w:t xml:space="preserve"> technology</w:t>
      </w:r>
      <w:r w:rsidR="00FA5783" w:rsidRPr="00FA5783">
        <w:rPr>
          <w:color w:val="auto"/>
          <w:shd w:val="clear" w:color="auto" w:fill="FFFFFF"/>
        </w:rPr>
        <w:t xml:space="preserve">, shedding light on its potential </w:t>
      </w:r>
      <w:r w:rsidR="00CE663B">
        <w:rPr>
          <w:color w:val="auto"/>
          <w:shd w:val="clear" w:color="auto" w:fill="FFFFFF"/>
        </w:rPr>
        <w:t>to reduce</w:t>
      </w:r>
      <w:r w:rsidR="00FA5783" w:rsidRPr="00FA5783">
        <w:rPr>
          <w:color w:val="auto"/>
          <w:shd w:val="clear" w:color="auto" w:fill="FFFFFF"/>
        </w:rPr>
        <w:t xml:space="preserve"> informational friction and </w:t>
      </w:r>
      <w:r w:rsidR="00CE663B">
        <w:rPr>
          <w:color w:val="auto"/>
          <w:shd w:val="clear" w:color="auto" w:fill="FFFFFF"/>
        </w:rPr>
        <w:t>facilitate</w:t>
      </w:r>
      <w:r w:rsidR="00FA5783" w:rsidRPr="00FA5783">
        <w:rPr>
          <w:color w:val="auto"/>
          <w:shd w:val="clear" w:color="auto" w:fill="FFFFFF"/>
        </w:rPr>
        <w:t xml:space="preserve"> access to vital social capital. This exploratory endeavor encompasses a comprehensive examination, ranging from the propagation of misinformation to the </w:t>
      </w:r>
      <w:r w:rsidR="00D7798A">
        <w:rPr>
          <w:color w:val="auto"/>
          <w:shd w:val="clear" w:color="auto" w:fill="FFFFFF"/>
        </w:rPr>
        <w:t>access to</w:t>
      </w:r>
      <w:r w:rsidR="00FA5783" w:rsidRPr="00FA5783">
        <w:rPr>
          <w:color w:val="auto"/>
          <w:shd w:val="clear" w:color="auto" w:fill="FFFFFF"/>
        </w:rPr>
        <w:t xml:space="preserve"> financial</w:t>
      </w:r>
      <w:r w:rsidR="00D7798A">
        <w:rPr>
          <w:color w:val="auto"/>
          <w:shd w:val="clear" w:color="auto" w:fill="FFFFFF"/>
        </w:rPr>
        <w:t xml:space="preserve"> resources for vulnerable </w:t>
      </w:r>
      <w:r w:rsidR="00816B96">
        <w:rPr>
          <w:color w:val="auto"/>
          <w:shd w:val="clear" w:color="auto" w:fill="FFFFFF"/>
        </w:rPr>
        <w:t>populations</w:t>
      </w:r>
      <w:r w:rsidR="00D7798A">
        <w:rPr>
          <w:color w:val="auto"/>
          <w:shd w:val="clear" w:color="auto" w:fill="FFFFFF"/>
        </w:rPr>
        <w:t xml:space="preserve"> in the US</w:t>
      </w:r>
      <w:r w:rsidR="00FA5783" w:rsidRPr="00FA5783">
        <w:rPr>
          <w:color w:val="auto"/>
          <w:shd w:val="clear" w:color="auto" w:fill="FFFFFF"/>
        </w:rPr>
        <w:t xml:space="preserve">. By delving into these domains, I </w:t>
      </w:r>
      <w:r w:rsidR="0000357C">
        <w:rPr>
          <w:color w:val="auto"/>
          <w:shd w:val="clear" w:color="auto" w:fill="FFFFFF"/>
        </w:rPr>
        <w:t>plan to evaluate</w:t>
      </w:r>
      <w:r w:rsidR="00FA5783" w:rsidRPr="00FA5783">
        <w:rPr>
          <w:color w:val="auto"/>
          <w:shd w:val="clear" w:color="auto" w:fill="FFFFFF"/>
        </w:rPr>
        <w:t xml:space="preserve"> technology's role in shaping overall welfare and equity.</w:t>
      </w:r>
    </w:p>
    <w:sectPr w:rsidR="007F2312" w:rsidRPr="0089787B" w:rsidSect="00E63F00">
      <w:headerReference w:type="default" r:id="rId7"/>
      <w:footerReference w:type="default" r:id="rId8"/>
      <w:pgSz w:w="12240" w:h="15840"/>
      <w:pgMar w:top="1440" w:right="990" w:bottom="252"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9D195" w14:textId="77777777" w:rsidR="001A5D5F" w:rsidRDefault="001A5D5F" w:rsidP="00DD291A">
      <w:r>
        <w:separator/>
      </w:r>
    </w:p>
  </w:endnote>
  <w:endnote w:type="continuationSeparator" w:id="0">
    <w:p w14:paraId="1BF8B553" w14:textId="77777777" w:rsidR="001A5D5F" w:rsidRDefault="001A5D5F" w:rsidP="00DD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23779" w14:textId="77777777" w:rsidR="002E1DA8" w:rsidRPr="00EF65D7" w:rsidRDefault="002E1DA8">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sidRPr="00EF65D7">
      <w:rPr>
        <w:rFonts w:ascii="Times New Roman" w:hAnsi="Times New Roman" w:cs="Times New Roman"/>
        <w:noProof/>
        <w:color w:val="4472C4" w:themeColor="accent1"/>
      </w:rPr>
      <w:t>2</w:t>
    </w:r>
    <w:r w:rsidRPr="00EF65D7">
      <w:rPr>
        <w:rFonts w:ascii="Times New Roman" w:hAnsi="Times New Roman" w:cs="Times New Roman"/>
        <w:color w:val="4472C4" w:themeColor="accent1"/>
      </w:rPr>
      <w:fldChar w:fldCharType="end"/>
    </w:r>
  </w:p>
  <w:p w14:paraId="5B3FCB62" w14:textId="77777777" w:rsidR="002E1DA8" w:rsidRDefault="002E1D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AFB91" w14:textId="77777777" w:rsidR="001A5D5F" w:rsidRDefault="001A5D5F" w:rsidP="00DD291A">
      <w:r>
        <w:separator/>
      </w:r>
    </w:p>
  </w:footnote>
  <w:footnote w:type="continuationSeparator" w:id="0">
    <w:p w14:paraId="2EDC6C6E" w14:textId="77777777" w:rsidR="001A5D5F" w:rsidRDefault="001A5D5F" w:rsidP="00DD2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A5AEE" w14:textId="544A55E4" w:rsidR="003E5EC4" w:rsidRPr="00C42CA7" w:rsidRDefault="003E5EC4" w:rsidP="003E5EC4">
    <w:pPr>
      <w:pStyle w:val="Header"/>
      <w:rPr>
        <w:rFonts w:ascii="Times New Roman" w:hAnsi="Times New Roman" w:cs="Times New Roman"/>
        <w:kern w:val="0"/>
        <w:sz w:val="29"/>
        <w:szCs w:val="29"/>
      </w:rPr>
    </w:pPr>
    <w:r w:rsidRPr="00C42CA7">
      <w:rPr>
        <w:rFonts w:ascii="Times New Roman" w:hAnsi="Times New Roman" w:cs="Times New Roman"/>
        <w:kern w:val="0"/>
        <w:sz w:val="29"/>
        <w:szCs w:val="29"/>
      </w:rPr>
      <w:ptab w:relativeTo="margin" w:alignment="left" w:leader="none"/>
    </w:r>
    <w:r w:rsidRPr="00C42CA7">
      <w:rPr>
        <w:rFonts w:ascii="Times New Roman" w:hAnsi="Times New Roman" w:cs="Times New Roman"/>
        <w:kern w:val="0"/>
        <w:sz w:val="29"/>
        <w:szCs w:val="29"/>
      </w:rPr>
      <w:t>Research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8659C7D" w14:textId="1302FA06" w:rsidR="00DD291A" w:rsidRPr="00C42CA7" w:rsidRDefault="00DD291A" w:rsidP="003E5EC4">
    <w:pPr>
      <w:pStyle w:val="Header"/>
      <w:jc w:val="right"/>
      <w:rPr>
        <w:rFonts w:ascii="Times New Roman" w:hAnsi="Times New Roman" w:cs="Times New Roman"/>
        <w:kern w:val="0"/>
        <w:sz w:val="29"/>
        <w:szCs w:val="29"/>
      </w:rPr>
    </w:pPr>
  </w:p>
  <w:p w14:paraId="6CE02B90" w14:textId="0E3C37E0" w:rsidR="00DD291A" w:rsidRPr="00C42CA7" w:rsidRDefault="00F727CB" w:rsidP="00DD291A">
    <w:pPr>
      <w:pStyle w:val="Header"/>
      <w:jc w:val="right"/>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0B71D203" wp14:editId="68078607">
              <wp:simplePos x="0" y="0"/>
              <wp:positionH relativeFrom="column">
                <wp:posOffset>-192405</wp:posOffset>
              </wp:positionH>
              <wp:positionV relativeFrom="paragraph">
                <wp:posOffset>127401</wp:posOffset>
              </wp:positionV>
              <wp:extent cx="6521116" cy="0"/>
              <wp:effectExtent l="0" t="0" r="6985" b="12700"/>
              <wp:wrapNone/>
              <wp:docPr id="657328827" name="Straight Connector 1"/>
              <wp:cNvGraphicFramePr/>
              <a:graphic xmlns:a="http://schemas.openxmlformats.org/drawingml/2006/main">
                <a:graphicData uri="http://schemas.microsoft.com/office/word/2010/wordprocessingShape">
                  <wps:wsp>
                    <wps:cNvCnPr/>
                    <wps:spPr>
                      <a:xfrm>
                        <a:off x="0" y="0"/>
                        <a:ext cx="65211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DDB76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15pt,10.05pt" to="498.3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" strokecolor="#4472c4 [3204]" strokeweight=".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1A"/>
    <w:rsid w:val="00002DD3"/>
    <w:rsid w:val="000030B8"/>
    <w:rsid w:val="0000357C"/>
    <w:rsid w:val="0000553E"/>
    <w:rsid w:val="000066E9"/>
    <w:rsid w:val="00007A49"/>
    <w:rsid w:val="00007E6E"/>
    <w:rsid w:val="0001261D"/>
    <w:rsid w:val="00013CB9"/>
    <w:rsid w:val="0001473B"/>
    <w:rsid w:val="000171C5"/>
    <w:rsid w:val="00020270"/>
    <w:rsid w:val="000304C5"/>
    <w:rsid w:val="000306D6"/>
    <w:rsid w:val="00032ACE"/>
    <w:rsid w:val="00033BF8"/>
    <w:rsid w:val="000348E6"/>
    <w:rsid w:val="00036B0C"/>
    <w:rsid w:val="00041937"/>
    <w:rsid w:val="00041BC6"/>
    <w:rsid w:val="0004225A"/>
    <w:rsid w:val="00044AE3"/>
    <w:rsid w:val="000522CF"/>
    <w:rsid w:val="00054104"/>
    <w:rsid w:val="00054786"/>
    <w:rsid w:val="00054E34"/>
    <w:rsid w:val="00060152"/>
    <w:rsid w:val="00063D4B"/>
    <w:rsid w:val="00064E87"/>
    <w:rsid w:val="000702CB"/>
    <w:rsid w:val="00071688"/>
    <w:rsid w:val="00072B8B"/>
    <w:rsid w:val="00073820"/>
    <w:rsid w:val="00077E8F"/>
    <w:rsid w:val="00083F43"/>
    <w:rsid w:val="00084DAD"/>
    <w:rsid w:val="00085FB9"/>
    <w:rsid w:val="000B59BC"/>
    <w:rsid w:val="000B641E"/>
    <w:rsid w:val="000C0A2C"/>
    <w:rsid w:val="000C202A"/>
    <w:rsid w:val="000C5551"/>
    <w:rsid w:val="000D0407"/>
    <w:rsid w:val="000E582D"/>
    <w:rsid w:val="000E7D89"/>
    <w:rsid w:val="000F1F68"/>
    <w:rsid w:val="000F2EFF"/>
    <w:rsid w:val="000F3783"/>
    <w:rsid w:val="000F4523"/>
    <w:rsid w:val="00103B55"/>
    <w:rsid w:val="00111055"/>
    <w:rsid w:val="00112AA9"/>
    <w:rsid w:val="001130E3"/>
    <w:rsid w:val="00114839"/>
    <w:rsid w:val="0011724D"/>
    <w:rsid w:val="00117B12"/>
    <w:rsid w:val="0012057E"/>
    <w:rsid w:val="00127A50"/>
    <w:rsid w:val="00132596"/>
    <w:rsid w:val="00134A66"/>
    <w:rsid w:val="001424CC"/>
    <w:rsid w:val="00144DD8"/>
    <w:rsid w:val="0015005F"/>
    <w:rsid w:val="00150188"/>
    <w:rsid w:val="0015070E"/>
    <w:rsid w:val="00151236"/>
    <w:rsid w:val="00152372"/>
    <w:rsid w:val="00152F3A"/>
    <w:rsid w:val="00154F08"/>
    <w:rsid w:val="0016164C"/>
    <w:rsid w:val="001677E0"/>
    <w:rsid w:val="0016798E"/>
    <w:rsid w:val="001741F9"/>
    <w:rsid w:val="00177F4B"/>
    <w:rsid w:val="00182B2A"/>
    <w:rsid w:val="0018493D"/>
    <w:rsid w:val="00187A7E"/>
    <w:rsid w:val="00190F2B"/>
    <w:rsid w:val="0019316F"/>
    <w:rsid w:val="0019397E"/>
    <w:rsid w:val="0019647A"/>
    <w:rsid w:val="001974A4"/>
    <w:rsid w:val="001A2301"/>
    <w:rsid w:val="001A5120"/>
    <w:rsid w:val="001A5D5F"/>
    <w:rsid w:val="001A71BC"/>
    <w:rsid w:val="001B57CC"/>
    <w:rsid w:val="001C00AA"/>
    <w:rsid w:val="001C544D"/>
    <w:rsid w:val="001D2BD3"/>
    <w:rsid w:val="001D422F"/>
    <w:rsid w:val="001E0AC0"/>
    <w:rsid w:val="001E101B"/>
    <w:rsid w:val="001E1E0A"/>
    <w:rsid w:val="001E21A8"/>
    <w:rsid w:val="001E755E"/>
    <w:rsid w:val="001E7A76"/>
    <w:rsid w:val="001F261A"/>
    <w:rsid w:val="001F2EB4"/>
    <w:rsid w:val="001F33A7"/>
    <w:rsid w:val="001F7816"/>
    <w:rsid w:val="00206430"/>
    <w:rsid w:val="0020730F"/>
    <w:rsid w:val="00215832"/>
    <w:rsid w:val="002175FE"/>
    <w:rsid w:val="002204D9"/>
    <w:rsid w:val="002208FD"/>
    <w:rsid w:val="00221C2F"/>
    <w:rsid w:val="002266DF"/>
    <w:rsid w:val="00227DBF"/>
    <w:rsid w:val="00230C58"/>
    <w:rsid w:val="0023234E"/>
    <w:rsid w:val="00244FB6"/>
    <w:rsid w:val="002478E1"/>
    <w:rsid w:val="00247CB6"/>
    <w:rsid w:val="00253DFC"/>
    <w:rsid w:val="0025582D"/>
    <w:rsid w:val="00265CF4"/>
    <w:rsid w:val="002662A4"/>
    <w:rsid w:val="00270EB6"/>
    <w:rsid w:val="00271A0E"/>
    <w:rsid w:val="00273B91"/>
    <w:rsid w:val="002772DF"/>
    <w:rsid w:val="00287726"/>
    <w:rsid w:val="00290CC4"/>
    <w:rsid w:val="00290E24"/>
    <w:rsid w:val="002950A0"/>
    <w:rsid w:val="002A40B7"/>
    <w:rsid w:val="002A58F4"/>
    <w:rsid w:val="002A5A3D"/>
    <w:rsid w:val="002A64AD"/>
    <w:rsid w:val="002A6E74"/>
    <w:rsid w:val="002B0B9E"/>
    <w:rsid w:val="002B5D40"/>
    <w:rsid w:val="002C16A2"/>
    <w:rsid w:val="002C66A7"/>
    <w:rsid w:val="002D0DFE"/>
    <w:rsid w:val="002D26BE"/>
    <w:rsid w:val="002D2DDC"/>
    <w:rsid w:val="002D4176"/>
    <w:rsid w:val="002D7BBD"/>
    <w:rsid w:val="002E0BEC"/>
    <w:rsid w:val="002E1DA8"/>
    <w:rsid w:val="002E7214"/>
    <w:rsid w:val="002F0216"/>
    <w:rsid w:val="002F3A74"/>
    <w:rsid w:val="002F4B3B"/>
    <w:rsid w:val="003006EC"/>
    <w:rsid w:val="003031B1"/>
    <w:rsid w:val="00311914"/>
    <w:rsid w:val="00312AE9"/>
    <w:rsid w:val="00313FEB"/>
    <w:rsid w:val="0031738E"/>
    <w:rsid w:val="003203EF"/>
    <w:rsid w:val="00322EB9"/>
    <w:rsid w:val="00326E94"/>
    <w:rsid w:val="003273AF"/>
    <w:rsid w:val="00333FC3"/>
    <w:rsid w:val="00335EFC"/>
    <w:rsid w:val="00342614"/>
    <w:rsid w:val="003440F8"/>
    <w:rsid w:val="00346849"/>
    <w:rsid w:val="0034781A"/>
    <w:rsid w:val="00353B3E"/>
    <w:rsid w:val="00355025"/>
    <w:rsid w:val="003577D0"/>
    <w:rsid w:val="00357F7C"/>
    <w:rsid w:val="003758A5"/>
    <w:rsid w:val="00383118"/>
    <w:rsid w:val="00396CDA"/>
    <w:rsid w:val="003A7535"/>
    <w:rsid w:val="003C43AA"/>
    <w:rsid w:val="003C4922"/>
    <w:rsid w:val="003D07C3"/>
    <w:rsid w:val="003D1CF3"/>
    <w:rsid w:val="003D3B31"/>
    <w:rsid w:val="003D50F4"/>
    <w:rsid w:val="003D6179"/>
    <w:rsid w:val="003D6BB7"/>
    <w:rsid w:val="003E081D"/>
    <w:rsid w:val="003E1F58"/>
    <w:rsid w:val="003E238E"/>
    <w:rsid w:val="003E3EB0"/>
    <w:rsid w:val="003E5EC4"/>
    <w:rsid w:val="003F2050"/>
    <w:rsid w:val="003F5B3B"/>
    <w:rsid w:val="0040541F"/>
    <w:rsid w:val="004136A0"/>
    <w:rsid w:val="00413C18"/>
    <w:rsid w:val="0041594E"/>
    <w:rsid w:val="0041692A"/>
    <w:rsid w:val="0042175F"/>
    <w:rsid w:val="004234EA"/>
    <w:rsid w:val="004263A8"/>
    <w:rsid w:val="00431711"/>
    <w:rsid w:val="00437058"/>
    <w:rsid w:val="004370BC"/>
    <w:rsid w:val="00437C68"/>
    <w:rsid w:val="0044071B"/>
    <w:rsid w:val="00443B06"/>
    <w:rsid w:val="00451470"/>
    <w:rsid w:val="004528F5"/>
    <w:rsid w:val="004535F1"/>
    <w:rsid w:val="00457401"/>
    <w:rsid w:val="004672D3"/>
    <w:rsid w:val="00471FE9"/>
    <w:rsid w:val="00483F4A"/>
    <w:rsid w:val="00485528"/>
    <w:rsid w:val="004876E5"/>
    <w:rsid w:val="004919F1"/>
    <w:rsid w:val="00495154"/>
    <w:rsid w:val="0049617D"/>
    <w:rsid w:val="004977F0"/>
    <w:rsid w:val="004A2AB1"/>
    <w:rsid w:val="004A63D0"/>
    <w:rsid w:val="004B3B39"/>
    <w:rsid w:val="004B53B3"/>
    <w:rsid w:val="004C7DA9"/>
    <w:rsid w:val="004E510E"/>
    <w:rsid w:val="004E6F53"/>
    <w:rsid w:val="0050555D"/>
    <w:rsid w:val="00505692"/>
    <w:rsid w:val="005073B5"/>
    <w:rsid w:val="0052366C"/>
    <w:rsid w:val="005258AE"/>
    <w:rsid w:val="00526795"/>
    <w:rsid w:val="00532AA6"/>
    <w:rsid w:val="00537AC6"/>
    <w:rsid w:val="00540379"/>
    <w:rsid w:val="005404E0"/>
    <w:rsid w:val="00540F0C"/>
    <w:rsid w:val="00545409"/>
    <w:rsid w:val="005469E6"/>
    <w:rsid w:val="00550737"/>
    <w:rsid w:val="005515B3"/>
    <w:rsid w:val="005517ED"/>
    <w:rsid w:val="005535EC"/>
    <w:rsid w:val="00553CCE"/>
    <w:rsid w:val="0055473C"/>
    <w:rsid w:val="00554AEC"/>
    <w:rsid w:val="00555D2F"/>
    <w:rsid w:val="005577FB"/>
    <w:rsid w:val="00561232"/>
    <w:rsid w:val="00561E4B"/>
    <w:rsid w:val="00561FC6"/>
    <w:rsid w:val="005627BA"/>
    <w:rsid w:val="00563A70"/>
    <w:rsid w:val="00564E26"/>
    <w:rsid w:val="00573401"/>
    <w:rsid w:val="00573AD2"/>
    <w:rsid w:val="00576614"/>
    <w:rsid w:val="00576CCC"/>
    <w:rsid w:val="00580E46"/>
    <w:rsid w:val="00582563"/>
    <w:rsid w:val="00582998"/>
    <w:rsid w:val="0058752A"/>
    <w:rsid w:val="005924BB"/>
    <w:rsid w:val="00597DCA"/>
    <w:rsid w:val="005A029B"/>
    <w:rsid w:val="005A110C"/>
    <w:rsid w:val="005A5E01"/>
    <w:rsid w:val="005B2C99"/>
    <w:rsid w:val="005B3867"/>
    <w:rsid w:val="005B4396"/>
    <w:rsid w:val="005B618C"/>
    <w:rsid w:val="005B7CFA"/>
    <w:rsid w:val="005C000E"/>
    <w:rsid w:val="005C1C43"/>
    <w:rsid w:val="005C3E7F"/>
    <w:rsid w:val="005C5A09"/>
    <w:rsid w:val="005D195A"/>
    <w:rsid w:val="005D5B06"/>
    <w:rsid w:val="005D796B"/>
    <w:rsid w:val="005E7980"/>
    <w:rsid w:val="005E7B47"/>
    <w:rsid w:val="005F4A8F"/>
    <w:rsid w:val="006021BC"/>
    <w:rsid w:val="00604730"/>
    <w:rsid w:val="00607810"/>
    <w:rsid w:val="006206BA"/>
    <w:rsid w:val="006232F1"/>
    <w:rsid w:val="00624DFB"/>
    <w:rsid w:val="00631455"/>
    <w:rsid w:val="00632C03"/>
    <w:rsid w:val="00634C45"/>
    <w:rsid w:val="00635D0F"/>
    <w:rsid w:val="00640FE8"/>
    <w:rsid w:val="006433F4"/>
    <w:rsid w:val="006447DD"/>
    <w:rsid w:val="0064529F"/>
    <w:rsid w:val="00647154"/>
    <w:rsid w:val="006576FF"/>
    <w:rsid w:val="006628B0"/>
    <w:rsid w:val="006654C9"/>
    <w:rsid w:val="00674FFF"/>
    <w:rsid w:val="006768E2"/>
    <w:rsid w:val="0068088E"/>
    <w:rsid w:val="00683BFF"/>
    <w:rsid w:val="00690783"/>
    <w:rsid w:val="006A0C8D"/>
    <w:rsid w:val="006A1C95"/>
    <w:rsid w:val="006A1D5A"/>
    <w:rsid w:val="006A769A"/>
    <w:rsid w:val="006B0007"/>
    <w:rsid w:val="006B6546"/>
    <w:rsid w:val="006B704E"/>
    <w:rsid w:val="006B75AB"/>
    <w:rsid w:val="006C29B1"/>
    <w:rsid w:val="006D2CB6"/>
    <w:rsid w:val="006D65C7"/>
    <w:rsid w:val="006D6D0C"/>
    <w:rsid w:val="006E063E"/>
    <w:rsid w:val="006E2992"/>
    <w:rsid w:val="006E39F2"/>
    <w:rsid w:val="006E3CE9"/>
    <w:rsid w:val="006F6717"/>
    <w:rsid w:val="00704413"/>
    <w:rsid w:val="00713835"/>
    <w:rsid w:val="00715A9C"/>
    <w:rsid w:val="0072039E"/>
    <w:rsid w:val="007225D9"/>
    <w:rsid w:val="00723E7F"/>
    <w:rsid w:val="00727164"/>
    <w:rsid w:val="00730EBC"/>
    <w:rsid w:val="007347EE"/>
    <w:rsid w:val="00736784"/>
    <w:rsid w:val="00744C2C"/>
    <w:rsid w:val="0074553A"/>
    <w:rsid w:val="0074702B"/>
    <w:rsid w:val="007528D1"/>
    <w:rsid w:val="007537A7"/>
    <w:rsid w:val="00761141"/>
    <w:rsid w:val="0077005B"/>
    <w:rsid w:val="007737F1"/>
    <w:rsid w:val="00774B36"/>
    <w:rsid w:val="00782924"/>
    <w:rsid w:val="007866D8"/>
    <w:rsid w:val="00795D56"/>
    <w:rsid w:val="007A0348"/>
    <w:rsid w:val="007A3F46"/>
    <w:rsid w:val="007A6610"/>
    <w:rsid w:val="007A70B6"/>
    <w:rsid w:val="007B01C3"/>
    <w:rsid w:val="007B5070"/>
    <w:rsid w:val="007B61FF"/>
    <w:rsid w:val="007B6BBD"/>
    <w:rsid w:val="007B79FC"/>
    <w:rsid w:val="007C01C4"/>
    <w:rsid w:val="007C4303"/>
    <w:rsid w:val="007C4482"/>
    <w:rsid w:val="007C4FE5"/>
    <w:rsid w:val="007C7F2B"/>
    <w:rsid w:val="007D5950"/>
    <w:rsid w:val="007F2312"/>
    <w:rsid w:val="007F3F2F"/>
    <w:rsid w:val="007F594D"/>
    <w:rsid w:val="00800205"/>
    <w:rsid w:val="00801315"/>
    <w:rsid w:val="0080342D"/>
    <w:rsid w:val="00806B06"/>
    <w:rsid w:val="0081301B"/>
    <w:rsid w:val="0081356F"/>
    <w:rsid w:val="00816B96"/>
    <w:rsid w:val="00827487"/>
    <w:rsid w:val="00831FB0"/>
    <w:rsid w:val="00835706"/>
    <w:rsid w:val="00836859"/>
    <w:rsid w:val="0084186A"/>
    <w:rsid w:val="00843187"/>
    <w:rsid w:val="00846500"/>
    <w:rsid w:val="008528BD"/>
    <w:rsid w:val="0085422C"/>
    <w:rsid w:val="00855F18"/>
    <w:rsid w:val="00861343"/>
    <w:rsid w:val="00861C09"/>
    <w:rsid w:val="00863048"/>
    <w:rsid w:val="008630CA"/>
    <w:rsid w:val="00864F1A"/>
    <w:rsid w:val="00865461"/>
    <w:rsid w:val="008654AF"/>
    <w:rsid w:val="00865D17"/>
    <w:rsid w:val="0087192E"/>
    <w:rsid w:val="00872F75"/>
    <w:rsid w:val="00874B03"/>
    <w:rsid w:val="00882E78"/>
    <w:rsid w:val="00882E91"/>
    <w:rsid w:val="00885CB1"/>
    <w:rsid w:val="00892152"/>
    <w:rsid w:val="0089238B"/>
    <w:rsid w:val="008942DB"/>
    <w:rsid w:val="00894D8C"/>
    <w:rsid w:val="00896278"/>
    <w:rsid w:val="0089787B"/>
    <w:rsid w:val="008A437D"/>
    <w:rsid w:val="008A59A5"/>
    <w:rsid w:val="008A6C2E"/>
    <w:rsid w:val="008A78A6"/>
    <w:rsid w:val="008C671A"/>
    <w:rsid w:val="008D230C"/>
    <w:rsid w:val="008D4A4C"/>
    <w:rsid w:val="008D6560"/>
    <w:rsid w:val="008E0000"/>
    <w:rsid w:val="008E1EBA"/>
    <w:rsid w:val="008E36BC"/>
    <w:rsid w:val="008E4318"/>
    <w:rsid w:val="008E4CC1"/>
    <w:rsid w:val="008F4C93"/>
    <w:rsid w:val="0090592B"/>
    <w:rsid w:val="009070FA"/>
    <w:rsid w:val="0090757D"/>
    <w:rsid w:val="009115C7"/>
    <w:rsid w:val="00913E21"/>
    <w:rsid w:val="009153AC"/>
    <w:rsid w:val="00915F86"/>
    <w:rsid w:val="00923A99"/>
    <w:rsid w:val="009277EF"/>
    <w:rsid w:val="0093482A"/>
    <w:rsid w:val="009361B1"/>
    <w:rsid w:val="00940805"/>
    <w:rsid w:val="00942302"/>
    <w:rsid w:val="00950EB9"/>
    <w:rsid w:val="0095100F"/>
    <w:rsid w:val="00951EFD"/>
    <w:rsid w:val="00955596"/>
    <w:rsid w:val="00956D44"/>
    <w:rsid w:val="009606AD"/>
    <w:rsid w:val="009614D2"/>
    <w:rsid w:val="00963BC3"/>
    <w:rsid w:val="0096595C"/>
    <w:rsid w:val="00966870"/>
    <w:rsid w:val="00983B48"/>
    <w:rsid w:val="00986ED0"/>
    <w:rsid w:val="009923BC"/>
    <w:rsid w:val="0099668A"/>
    <w:rsid w:val="00996A2D"/>
    <w:rsid w:val="009A2452"/>
    <w:rsid w:val="009A39F7"/>
    <w:rsid w:val="009A54F3"/>
    <w:rsid w:val="009A5852"/>
    <w:rsid w:val="009A613D"/>
    <w:rsid w:val="009B23C0"/>
    <w:rsid w:val="009B5E5A"/>
    <w:rsid w:val="009C068C"/>
    <w:rsid w:val="009C2026"/>
    <w:rsid w:val="009C26F4"/>
    <w:rsid w:val="009C2745"/>
    <w:rsid w:val="009C45ED"/>
    <w:rsid w:val="009C4C8B"/>
    <w:rsid w:val="009C720C"/>
    <w:rsid w:val="009E1CD0"/>
    <w:rsid w:val="009E5EF9"/>
    <w:rsid w:val="009F10CC"/>
    <w:rsid w:val="009F3644"/>
    <w:rsid w:val="009F64AB"/>
    <w:rsid w:val="00A020F4"/>
    <w:rsid w:val="00A05233"/>
    <w:rsid w:val="00A13ECC"/>
    <w:rsid w:val="00A143FD"/>
    <w:rsid w:val="00A17702"/>
    <w:rsid w:val="00A24586"/>
    <w:rsid w:val="00A268CE"/>
    <w:rsid w:val="00A26EC3"/>
    <w:rsid w:val="00A30C53"/>
    <w:rsid w:val="00A31D44"/>
    <w:rsid w:val="00A34DBC"/>
    <w:rsid w:val="00A4077E"/>
    <w:rsid w:val="00A41E7B"/>
    <w:rsid w:val="00A4248C"/>
    <w:rsid w:val="00A444F1"/>
    <w:rsid w:val="00A503E5"/>
    <w:rsid w:val="00A622A8"/>
    <w:rsid w:val="00A62F45"/>
    <w:rsid w:val="00A6478D"/>
    <w:rsid w:val="00A677F8"/>
    <w:rsid w:val="00A706B6"/>
    <w:rsid w:val="00A73A6F"/>
    <w:rsid w:val="00A801BA"/>
    <w:rsid w:val="00A82720"/>
    <w:rsid w:val="00A85A3A"/>
    <w:rsid w:val="00A90A34"/>
    <w:rsid w:val="00A9208A"/>
    <w:rsid w:val="00A931BE"/>
    <w:rsid w:val="00A9459F"/>
    <w:rsid w:val="00AA2DD5"/>
    <w:rsid w:val="00AA5D7A"/>
    <w:rsid w:val="00AA69B5"/>
    <w:rsid w:val="00AA7659"/>
    <w:rsid w:val="00AB4E27"/>
    <w:rsid w:val="00AB5DD6"/>
    <w:rsid w:val="00AB6A65"/>
    <w:rsid w:val="00AC027C"/>
    <w:rsid w:val="00AC71E5"/>
    <w:rsid w:val="00AD2434"/>
    <w:rsid w:val="00AD2E9C"/>
    <w:rsid w:val="00AD7BEF"/>
    <w:rsid w:val="00AE4ADC"/>
    <w:rsid w:val="00AF7F01"/>
    <w:rsid w:val="00B00B03"/>
    <w:rsid w:val="00B02EA4"/>
    <w:rsid w:val="00B0755C"/>
    <w:rsid w:val="00B11DE9"/>
    <w:rsid w:val="00B12CE4"/>
    <w:rsid w:val="00B13B57"/>
    <w:rsid w:val="00B15C60"/>
    <w:rsid w:val="00B16F01"/>
    <w:rsid w:val="00B17D74"/>
    <w:rsid w:val="00B20DA4"/>
    <w:rsid w:val="00B221C9"/>
    <w:rsid w:val="00B230D2"/>
    <w:rsid w:val="00B24A5F"/>
    <w:rsid w:val="00B25047"/>
    <w:rsid w:val="00B253EB"/>
    <w:rsid w:val="00B254C2"/>
    <w:rsid w:val="00B27161"/>
    <w:rsid w:val="00B3147D"/>
    <w:rsid w:val="00B33992"/>
    <w:rsid w:val="00B348A5"/>
    <w:rsid w:val="00B360BF"/>
    <w:rsid w:val="00B4090A"/>
    <w:rsid w:val="00B4126D"/>
    <w:rsid w:val="00B436E2"/>
    <w:rsid w:val="00B4531B"/>
    <w:rsid w:val="00B45556"/>
    <w:rsid w:val="00B6408A"/>
    <w:rsid w:val="00B6647E"/>
    <w:rsid w:val="00B67076"/>
    <w:rsid w:val="00B70D5D"/>
    <w:rsid w:val="00B74780"/>
    <w:rsid w:val="00B75017"/>
    <w:rsid w:val="00B803EC"/>
    <w:rsid w:val="00B84DDE"/>
    <w:rsid w:val="00B8665B"/>
    <w:rsid w:val="00B940BF"/>
    <w:rsid w:val="00B95139"/>
    <w:rsid w:val="00B96CA1"/>
    <w:rsid w:val="00BA7FE4"/>
    <w:rsid w:val="00BB4B67"/>
    <w:rsid w:val="00BC4C79"/>
    <w:rsid w:val="00BD269C"/>
    <w:rsid w:val="00BD5135"/>
    <w:rsid w:val="00BD68C8"/>
    <w:rsid w:val="00BE28C1"/>
    <w:rsid w:val="00BE7058"/>
    <w:rsid w:val="00BF1BE1"/>
    <w:rsid w:val="00BF3125"/>
    <w:rsid w:val="00C00CD4"/>
    <w:rsid w:val="00C077ED"/>
    <w:rsid w:val="00C109CB"/>
    <w:rsid w:val="00C110A4"/>
    <w:rsid w:val="00C119A1"/>
    <w:rsid w:val="00C16B83"/>
    <w:rsid w:val="00C2784A"/>
    <w:rsid w:val="00C2787F"/>
    <w:rsid w:val="00C34A6A"/>
    <w:rsid w:val="00C40ADD"/>
    <w:rsid w:val="00C42CA7"/>
    <w:rsid w:val="00C468E0"/>
    <w:rsid w:val="00C5062C"/>
    <w:rsid w:val="00C57FF5"/>
    <w:rsid w:val="00C627EB"/>
    <w:rsid w:val="00C70FAB"/>
    <w:rsid w:val="00C7112D"/>
    <w:rsid w:val="00C76051"/>
    <w:rsid w:val="00C76E49"/>
    <w:rsid w:val="00C772A9"/>
    <w:rsid w:val="00C80D6A"/>
    <w:rsid w:val="00C8630D"/>
    <w:rsid w:val="00C90518"/>
    <w:rsid w:val="00C92B2D"/>
    <w:rsid w:val="00C978E1"/>
    <w:rsid w:val="00CA16FA"/>
    <w:rsid w:val="00CB3312"/>
    <w:rsid w:val="00CB5119"/>
    <w:rsid w:val="00CB5604"/>
    <w:rsid w:val="00CC2C70"/>
    <w:rsid w:val="00CC2D1D"/>
    <w:rsid w:val="00CC4C66"/>
    <w:rsid w:val="00CC66F0"/>
    <w:rsid w:val="00CD25D1"/>
    <w:rsid w:val="00CD2B85"/>
    <w:rsid w:val="00CD4996"/>
    <w:rsid w:val="00CD5C5C"/>
    <w:rsid w:val="00CE6335"/>
    <w:rsid w:val="00CE663B"/>
    <w:rsid w:val="00CE6EEA"/>
    <w:rsid w:val="00CF4715"/>
    <w:rsid w:val="00CF4B30"/>
    <w:rsid w:val="00D1252F"/>
    <w:rsid w:val="00D35C11"/>
    <w:rsid w:val="00D41134"/>
    <w:rsid w:val="00D453F8"/>
    <w:rsid w:val="00D47B89"/>
    <w:rsid w:val="00D53898"/>
    <w:rsid w:val="00D604D2"/>
    <w:rsid w:val="00D60C2D"/>
    <w:rsid w:val="00D63AD8"/>
    <w:rsid w:val="00D67C5D"/>
    <w:rsid w:val="00D71E8E"/>
    <w:rsid w:val="00D737D4"/>
    <w:rsid w:val="00D7796F"/>
    <w:rsid w:val="00D7798A"/>
    <w:rsid w:val="00D77BA4"/>
    <w:rsid w:val="00D83418"/>
    <w:rsid w:val="00D90CAD"/>
    <w:rsid w:val="00D919D7"/>
    <w:rsid w:val="00D9604B"/>
    <w:rsid w:val="00DA2F4A"/>
    <w:rsid w:val="00DB19A6"/>
    <w:rsid w:val="00DB6A56"/>
    <w:rsid w:val="00DC4AD2"/>
    <w:rsid w:val="00DC66B5"/>
    <w:rsid w:val="00DD291A"/>
    <w:rsid w:val="00DD342B"/>
    <w:rsid w:val="00DD6A38"/>
    <w:rsid w:val="00DE1D1E"/>
    <w:rsid w:val="00DE233D"/>
    <w:rsid w:val="00DE4D35"/>
    <w:rsid w:val="00DE687D"/>
    <w:rsid w:val="00DF0369"/>
    <w:rsid w:val="00E01226"/>
    <w:rsid w:val="00E044A3"/>
    <w:rsid w:val="00E05719"/>
    <w:rsid w:val="00E13D51"/>
    <w:rsid w:val="00E15357"/>
    <w:rsid w:val="00E2259E"/>
    <w:rsid w:val="00E25FCE"/>
    <w:rsid w:val="00E2717E"/>
    <w:rsid w:val="00E31A13"/>
    <w:rsid w:val="00E32415"/>
    <w:rsid w:val="00E35747"/>
    <w:rsid w:val="00E35E20"/>
    <w:rsid w:val="00E4002F"/>
    <w:rsid w:val="00E42145"/>
    <w:rsid w:val="00E462BF"/>
    <w:rsid w:val="00E52394"/>
    <w:rsid w:val="00E607C8"/>
    <w:rsid w:val="00E63D6F"/>
    <w:rsid w:val="00E63F00"/>
    <w:rsid w:val="00E66DCE"/>
    <w:rsid w:val="00E7156A"/>
    <w:rsid w:val="00E731D7"/>
    <w:rsid w:val="00E86C1B"/>
    <w:rsid w:val="00E962A8"/>
    <w:rsid w:val="00E9683B"/>
    <w:rsid w:val="00EA266A"/>
    <w:rsid w:val="00EA2839"/>
    <w:rsid w:val="00EA4142"/>
    <w:rsid w:val="00EA52CB"/>
    <w:rsid w:val="00EA6C29"/>
    <w:rsid w:val="00EB5A9C"/>
    <w:rsid w:val="00EC14D4"/>
    <w:rsid w:val="00EC1DCB"/>
    <w:rsid w:val="00EC324B"/>
    <w:rsid w:val="00EC5B1D"/>
    <w:rsid w:val="00EC77AB"/>
    <w:rsid w:val="00EE0234"/>
    <w:rsid w:val="00EE4A95"/>
    <w:rsid w:val="00EE4D75"/>
    <w:rsid w:val="00EF0A3C"/>
    <w:rsid w:val="00EF6111"/>
    <w:rsid w:val="00EF65D7"/>
    <w:rsid w:val="00EF6D71"/>
    <w:rsid w:val="00F01360"/>
    <w:rsid w:val="00F01CFF"/>
    <w:rsid w:val="00F03195"/>
    <w:rsid w:val="00F04ECB"/>
    <w:rsid w:val="00F06895"/>
    <w:rsid w:val="00F10178"/>
    <w:rsid w:val="00F130BA"/>
    <w:rsid w:val="00F13EE6"/>
    <w:rsid w:val="00F25FEE"/>
    <w:rsid w:val="00F33A8E"/>
    <w:rsid w:val="00F34E55"/>
    <w:rsid w:val="00F37903"/>
    <w:rsid w:val="00F37F82"/>
    <w:rsid w:val="00F4297D"/>
    <w:rsid w:val="00F45A97"/>
    <w:rsid w:val="00F47C66"/>
    <w:rsid w:val="00F56440"/>
    <w:rsid w:val="00F6018F"/>
    <w:rsid w:val="00F612F3"/>
    <w:rsid w:val="00F6615A"/>
    <w:rsid w:val="00F66B8B"/>
    <w:rsid w:val="00F66CE1"/>
    <w:rsid w:val="00F66D42"/>
    <w:rsid w:val="00F727CB"/>
    <w:rsid w:val="00F72DE8"/>
    <w:rsid w:val="00F8058C"/>
    <w:rsid w:val="00F83D99"/>
    <w:rsid w:val="00F84009"/>
    <w:rsid w:val="00F92BA4"/>
    <w:rsid w:val="00FA5783"/>
    <w:rsid w:val="00FB0738"/>
    <w:rsid w:val="00FB4A04"/>
    <w:rsid w:val="00FB6A36"/>
    <w:rsid w:val="00FC5847"/>
    <w:rsid w:val="00FD0DB5"/>
    <w:rsid w:val="00FD1FCE"/>
    <w:rsid w:val="00FD3814"/>
    <w:rsid w:val="00FE6206"/>
    <w:rsid w:val="00FE77C8"/>
    <w:rsid w:val="00FF0823"/>
    <w:rsid w:val="00FF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F578"/>
  <w15:chartTrackingRefBased/>
  <w15:docId w15:val="{04609197-7989-814D-8D88-B548CCE7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91A"/>
    <w:pPr>
      <w:tabs>
        <w:tab w:val="center" w:pos="4680"/>
        <w:tab w:val="right" w:pos="9360"/>
      </w:tabs>
    </w:pPr>
  </w:style>
  <w:style w:type="character" w:customStyle="1" w:styleId="HeaderChar">
    <w:name w:val="Header Char"/>
    <w:basedOn w:val="DefaultParagraphFont"/>
    <w:link w:val="Header"/>
    <w:uiPriority w:val="99"/>
    <w:rsid w:val="00DD291A"/>
  </w:style>
  <w:style w:type="paragraph" w:styleId="Footer">
    <w:name w:val="footer"/>
    <w:basedOn w:val="Normal"/>
    <w:link w:val="FooterChar"/>
    <w:uiPriority w:val="99"/>
    <w:unhideWhenUsed/>
    <w:rsid w:val="00DD291A"/>
    <w:pPr>
      <w:tabs>
        <w:tab w:val="center" w:pos="4680"/>
        <w:tab w:val="right" w:pos="9360"/>
      </w:tabs>
    </w:pPr>
  </w:style>
  <w:style w:type="character" w:customStyle="1" w:styleId="FooterChar">
    <w:name w:val="Footer Char"/>
    <w:basedOn w:val="DefaultParagraphFont"/>
    <w:link w:val="Footer"/>
    <w:uiPriority w:val="99"/>
    <w:rsid w:val="00DD291A"/>
  </w:style>
  <w:style w:type="paragraph" w:customStyle="1" w:styleId="Default">
    <w:name w:val="Default"/>
    <w:rsid w:val="007537A7"/>
    <w:pPr>
      <w:autoSpaceDE w:val="0"/>
      <w:autoSpaceDN w:val="0"/>
      <w:adjustRightInd w:val="0"/>
    </w:pPr>
    <w:rPr>
      <w:rFonts w:ascii="Times New Roman" w:hAnsi="Times New Roman" w:cs="Times New Roman"/>
      <w:color w:val="000000"/>
      <w:kern w:val="0"/>
    </w:rPr>
  </w:style>
  <w:style w:type="paragraph" w:styleId="Revision">
    <w:name w:val="Revision"/>
    <w:hidden/>
    <w:uiPriority w:val="99"/>
    <w:semiHidden/>
    <w:rsid w:val="00103B55"/>
  </w:style>
  <w:style w:type="character" w:styleId="Strong">
    <w:name w:val="Strong"/>
    <w:basedOn w:val="DefaultParagraphFont"/>
    <w:uiPriority w:val="22"/>
    <w:qFormat/>
    <w:rsid w:val="00AA2DD5"/>
    <w:rPr>
      <w:b/>
      <w:bCs/>
    </w:rPr>
  </w:style>
  <w:style w:type="character" w:styleId="CommentReference">
    <w:name w:val="annotation reference"/>
    <w:basedOn w:val="DefaultParagraphFont"/>
    <w:uiPriority w:val="99"/>
    <w:semiHidden/>
    <w:unhideWhenUsed/>
    <w:rsid w:val="005E7B47"/>
    <w:rPr>
      <w:sz w:val="16"/>
      <w:szCs w:val="16"/>
    </w:rPr>
  </w:style>
  <w:style w:type="paragraph" w:styleId="CommentText">
    <w:name w:val="annotation text"/>
    <w:basedOn w:val="Normal"/>
    <w:link w:val="CommentTextChar"/>
    <w:uiPriority w:val="99"/>
    <w:unhideWhenUsed/>
    <w:rsid w:val="005E7B47"/>
    <w:rPr>
      <w:sz w:val="20"/>
      <w:szCs w:val="20"/>
    </w:rPr>
  </w:style>
  <w:style w:type="character" w:customStyle="1" w:styleId="CommentTextChar">
    <w:name w:val="Comment Text Char"/>
    <w:basedOn w:val="DefaultParagraphFont"/>
    <w:link w:val="CommentText"/>
    <w:uiPriority w:val="99"/>
    <w:rsid w:val="005E7B47"/>
    <w:rPr>
      <w:sz w:val="20"/>
      <w:szCs w:val="20"/>
    </w:rPr>
  </w:style>
  <w:style w:type="paragraph" w:styleId="CommentSubject">
    <w:name w:val="annotation subject"/>
    <w:basedOn w:val="CommentText"/>
    <w:next w:val="CommentText"/>
    <w:link w:val="CommentSubjectChar"/>
    <w:uiPriority w:val="99"/>
    <w:semiHidden/>
    <w:unhideWhenUsed/>
    <w:rsid w:val="005E7B47"/>
    <w:rPr>
      <w:b/>
      <w:bCs/>
    </w:rPr>
  </w:style>
  <w:style w:type="character" w:customStyle="1" w:styleId="CommentSubjectChar">
    <w:name w:val="Comment Subject Char"/>
    <w:basedOn w:val="CommentTextChar"/>
    <w:link w:val="CommentSubject"/>
    <w:uiPriority w:val="99"/>
    <w:semiHidden/>
    <w:rsid w:val="005E7B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4929">
      <w:bodyDiv w:val="1"/>
      <w:marLeft w:val="0"/>
      <w:marRight w:val="0"/>
      <w:marTop w:val="0"/>
      <w:marBottom w:val="0"/>
      <w:divBdr>
        <w:top w:val="none" w:sz="0" w:space="0" w:color="auto"/>
        <w:left w:val="none" w:sz="0" w:space="0" w:color="auto"/>
        <w:bottom w:val="none" w:sz="0" w:space="0" w:color="auto"/>
        <w:right w:val="none" w:sz="0" w:space="0" w:color="auto"/>
      </w:divBdr>
    </w:div>
    <w:div w:id="305743356">
      <w:bodyDiv w:val="1"/>
      <w:marLeft w:val="0"/>
      <w:marRight w:val="0"/>
      <w:marTop w:val="0"/>
      <w:marBottom w:val="0"/>
      <w:divBdr>
        <w:top w:val="none" w:sz="0" w:space="0" w:color="auto"/>
        <w:left w:val="none" w:sz="0" w:space="0" w:color="auto"/>
        <w:bottom w:val="none" w:sz="0" w:space="0" w:color="auto"/>
        <w:right w:val="none" w:sz="0" w:space="0" w:color="auto"/>
      </w:divBdr>
      <w:divsChild>
        <w:div w:id="960302213">
          <w:marLeft w:val="0"/>
          <w:marRight w:val="0"/>
          <w:marTop w:val="0"/>
          <w:marBottom w:val="0"/>
          <w:divBdr>
            <w:top w:val="single" w:sz="2" w:space="0" w:color="D9D9E3"/>
            <w:left w:val="single" w:sz="2" w:space="0" w:color="D9D9E3"/>
            <w:bottom w:val="single" w:sz="2" w:space="0" w:color="D9D9E3"/>
            <w:right w:val="single" w:sz="2" w:space="0" w:color="D9D9E3"/>
          </w:divBdr>
          <w:divsChild>
            <w:div w:id="1246649362">
              <w:marLeft w:val="0"/>
              <w:marRight w:val="0"/>
              <w:marTop w:val="0"/>
              <w:marBottom w:val="0"/>
              <w:divBdr>
                <w:top w:val="single" w:sz="2" w:space="0" w:color="D9D9E3"/>
                <w:left w:val="single" w:sz="2" w:space="0" w:color="D9D9E3"/>
                <w:bottom w:val="single" w:sz="2" w:space="0" w:color="D9D9E3"/>
                <w:right w:val="single" w:sz="2" w:space="0" w:color="D9D9E3"/>
              </w:divBdr>
              <w:divsChild>
                <w:div w:id="1728644385">
                  <w:marLeft w:val="0"/>
                  <w:marRight w:val="0"/>
                  <w:marTop w:val="0"/>
                  <w:marBottom w:val="0"/>
                  <w:divBdr>
                    <w:top w:val="single" w:sz="2" w:space="0" w:color="D9D9E3"/>
                    <w:left w:val="single" w:sz="2" w:space="0" w:color="D9D9E3"/>
                    <w:bottom w:val="single" w:sz="2" w:space="0" w:color="D9D9E3"/>
                    <w:right w:val="single" w:sz="2" w:space="0" w:color="D9D9E3"/>
                  </w:divBdr>
                  <w:divsChild>
                    <w:div w:id="1712265500">
                      <w:marLeft w:val="0"/>
                      <w:marRight w:val="0"/>
                      <w:marTop w:val="0"/>
                      <w:marBottom w:val="0"/>
                      <w:divBdr>
                        <w:top w:val="single" w:sz="2" w:space="0" w:color="D9D9E3"/>
                        <w:left w:val="single" w:sz="2" w:space="0" w:color="D9D9E3"/>
                        <w:bottom w:val="single" w:sz="2" w:space="0" w:color="D9D9E3"/>
                        <w:right w:val="single" w:sz="2" w:space="0" w:color="D9D9E3"/>
                      </w:divBdr>
                      <w:divsChild>
                        <w:div w:id="1859270199">
                          <w:marLeft w:val="0"/>
                          <w:marRight w:val="0"/>
                          <w:marTop w:val="0"/>
                          <w:marBottom w:val="0"/>
                          <w:divBdr>
                            <w:top w:val="single" w:sz="2" w:space="0" w:color="auto"/>
                            <w:left w:val="single" w:sz="2" w:space="0" w:color="auto"/>
                            <w:bottom w:val="single" w:sz="6" w:space="0" w:color="auto"/>
                            <w:right w:val="single" w:sz="2" w:space="0" w:color="auto"/>
                          </w:divBdr>
                          <w:divsChild>
                            <w:div w:id="30790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6302398">
                                  <w:marLeft w:val="0"/>
                                  <w:marRight w:val="0"/>
                                  <w:marTop w:val="0"/>
                                  <w:marBottom w:val="0"/>
                                  <w:divBdr>
                                    <w:top w:val="single" w:sz="2" w:space="0" w:color="D9D9E3"/>
                                    <w:left w:val="single" w:sz="2" w:space="0" w:color="D9D9E3"/>
                                    <w:bottom w:val="single" w:sz="2" w:space="0" w:color="D9D9E3"/>
                                    <w:right w:val="single" w:sz="2" w:space="0" w:color="D9D9E3"/>
                                  </w:divBdr>
                                  <w:divsChild>
                                    <w:div w:id="1916284980">
                                      <w:marLeft w:val="0"/>
                                      <w:marRight w:val="0"/>
                                      <w:marTop w:val="0"/>
                                      <w:marBottom w:val="0"/>
                                      <w:divBdr>
                                        <w:top w:val="single" w:sz="2" w:space="0" w:color="D9D9E3"/>
                                        <w:left w:val="single" w:sz="2" w:space="0" w:color="D9D9E3"/>
                                        <w:bottom w:val="single" w:sz="2" w:space="0" w:color="D9D9E3"/>
                                        <w:right w:val="single" w:sz="2" w:space="0" w:color="D9D9E3"/>
                                      </w:divBdr>
                                      <w:divsChild>
                                        <w:div w:id="574707070">
                                          <w:marLeft w:val="0"/>
                                          <w:marRight w:val="0"/>
                                          <w:marTop w:val="0"/>
                                          <w:marBottom w:val="0"/>
                                          <w:divBdr>
                                            <w:top w:val="single" w:sz="2" w:space="0" w:color="D9D9E3"/>
                                            <w:left w:val="single" w:sz="2" w:space="0" w:color="D9D9E3"/>
                                            <w:bottom w:val="single" w:sz="2" w:space="0" w:color="D9D9E3"/>
                                            <w:right w:val="single" w:sz="2" w:space="0" w:color="D9D9E3"/>
                                          </w:divBdr>
                                          <w:divsChild>
                                            <w:div w:id="151665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7126">
          <w:marLeft w:val="0"/>
          <w:marRight w:val="0"/>
          <w:marTop w:val="0"/>
          <w:marBottom w:val="0"/>
          <w:divBdr>
            <w:top w:val="none" w:sz="0" w:space="0" w:color="auto"/>
            <w:left w:val="none" w:sz="0" w:space="0" w:color="auto"/>
            <w:bottom w:val="none" w:sz="0" w:space="0" w:color="auto"/>
            <w:right w:val="none" w:sz="0" w:space="0" w:color="auto"/>
          </w:divBdr>
          <w:divsChild>
            <w:div w:id="1964538634">
              <w:marLeft w:val="0"/>
              <w:marRight w:val="0"/>
              <w:marTop w:val="0"/>
              <w:marBottom w:val="0"/>
              <w:divBdr>
                <w:top w:val="single" w:sz="2" w:space="0" w:color="D9D9E3"/>
                <w:left w:val="single" w:sz="2" w:space="0" w:color="D9D9E3"/>
                <w:bottom w:val="single" w:sz="2" w:space="0" w:color="D9D9E3"/>
                <w:right w:val="single" w:sz="2" w:space="0" w:color="D9D9E3"/>
              </w:divBdr>
              <w:divsChild>
                <w:div w:id="1022364562">
                  <w:marLeft w:val="0"/>
                  <w:marRight w:val="0"/>
                  <w:marTop w:val="0"/>
                  <w:marBottom w:val="0"/>
                  <w:divBdr>
                    <w:top w:val="single" w:sz="2" w:space="0" w:color="D9D9E3"/>
                    <w:left w:val="single" w:sz="2" w:space="0" w:color="D9D9E3"/>
                    <w:bottom w:val="single" w:sz="2" w:space="0" w:color="D9D9E3"/>
                    <w:right w:val="single" w:sz="2" w:space="0" w:color="D9D9E3"/>
                  </w:divBdr>
                  <w:divsChild>
                    <w:div w:id="1567643185">
                      <w:marLeft w:val="0"/>
                      <w:marRight w:val="0"/>
                      <w:marTop w:val="0"/>
                      <w:marBottom w:val="0"/>
                      <w:divBdr>
                        <w:top w:val="single" w:sz="2" w:space="0" w:color="D9D9E3"/>
                        <w:left w:val="single" w:sz="2" w:space="0" w:color="D9D9E3"/>
                        <w:bottom w:val="single" w:sz="2" w:space="0" w:color="D9D9E3"/>
                        <w:right w:val="single" w:sz="2" w:space="0" w:color="D9D9E3"/>
                      </w:divBdr>
                      <w:divsChild>
                        <w:div w:id="1380473398">
                          <w:marLeft w:val="0"/>
                          <w:marRight w:val="0"/>
                          <w:marTop w:val="0"/>
                          <w:marBottom w:val="0"/>
                          <w:divBdr>
                            <w:top w:val="single" w:sz="2" w:space="0" w:color="D9D9E3"/>
                            <w:left w:val="single" w:sz="2" w:space="0" w:color="D9D9E3"/>
                            <w:bottom w:val="single" w:sz="2" w:space="0" w:color="D9D9E3"/>
                            <w:right w:val="single" w:sz="2" w:space="0" w:color="D9D9E3"/>
                          </w:divBdr>
                          <w:divsChild>
                            <w:div w:id="128800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585826">
      <w:bodyDiv w:val="1"/>
      <w:marLeft w:val="0"/>
      <w:marRight w:val="0"/>
      <w:marTop w:val="0"/>
      <w:marBottom w:val="0"/>
      <w:divBdr>
        <w:top w:val="none" w:sz="0" w:space="0" w:color="auto"/>
        <w:left w:val="none" w:sz="0" w:space="0" w:color="auto"/>
        <w:bottom w:val="none" w:sz="0" w:space="0" w:color="auto"/>
        <w:right w:val="none" w:sz="0" w:space="0" w:color="auto"/>
      </w:divBdr>
      <w:divsChild>
        <w:div w:id="944192912">
          <w:marLeft w:val="0"/>
          <w:marRight w:val="0"/>
          <w:marTop w:val="0"/>
          <w:marBottom w:val="0"/>
          <w:divBdr>
            <w:top w:val="single" w:sz="2" w:space="0" w:color="D9D9E3"/>
            <w:left w:val="single" w:sz="2" w:space="0" w:color="D9D9E3"/>
            <w:bottom w:val="single" w:sz="2" w:space="0" w:color="D9D9E3"/>
            <w:right w:val="single" w:sz="2" w:space="0" w:color="D9D9E3"/>
          </w:divBdr>
          <w:divsChild>
            <w:div w:id="260921185">
              <w:marLeft w:val="0"/>
              <w:marRight w:val="0"/>
              <w:marTop w:val="0"/>
              <w:marBottom w:val="0"/>
              <w:divBdr>
                <w:top w:val="single" w:sz="2" w:space="0" w:color="D9D9E3"/>
                <w:left w:val="single" w:sz="2" w:space="0" w:color="D9D9E3"/>
                <w:bottom w:val="single" w:sz="2" w:space="0" w:color="D9D9E3"/>
                <w:right w:val="single" w:sz="2" w:space="0" w:color="D9D9E3"/>
              </w:divBdr>
              <w:divsChild>
                <w:div w:id="2086224991">
                  <w:marLeft w:val="0"/>
                  <w:marRight w:val="0"/>
                  <w:marTop w:val="0"/>
                  <w:marBottom w:val="0"/>
                  <w:divBdr>
                    <w:top w:val="single" w:sz="2" w:space="0" w:color="D9D9E3"/>
                    <w:left w:val="single" w:sz="2" w:space="0" w:color="D9D9E3"/>
                    <w:bottom w:val="single" w:sz="2" w:space="0" w:color="D9D9E3"/>
                    <w:right w:val="single" w:sz="2" w:space="0" w:color="D9D9E3"/>
                  </w:divBdr>
                  <w:divsChild>
                    <w:div w:id="1542206924">
                      <w:marLeft w:val="0"/>
                      <w:marRight w:val="0"/>
                      <w:marTop w:val="0"/>
                      <w:marBottom w:val="0"/>
                      <w:divBdr>
                        <w:top w:val="single" w:sz="2" w:space="0" w:color="D9D9E3"/>
                        <w:left w:val="single" w:sz="2" w:space="0" w:color="D9D9E3"/>
                        <w:bottom w:val="single" w:sz="2" w:space="0" w:color="D9D9E3"/>
                        <w:right w:val="single" w:sz="2" w:space="0" w:color="D9D9E3"/>
                      </w:divBdr>
                      <w:divsChild>
                        <w:div w:id="1527520884">
                          <w:marLeft w:val="0"/>
                          <w:marRight w:val="0"/>
                          <w:marTop w:val="0"/>
                          <w:marBottom w:val="0"/>
                          <w:divBdr>
                            <w:top w:val="single" w:sz="2" w:space="0" w:color="auto"/>
                            <w:left w:val="single" w:sz="2" w:space="0" w:color="auto"/>
                            <w:bottom w:val="single" w:sz="6" w:space="0" w:color="auto"/>
                            <w:right w:val="single" w:sz="2" w:space="0" w:color="auto"/>
                          </w:divBdr>
                          <w:divsChild>
                            <w:div w:id="95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584719">
                                  <w:marLeft w:val="0"/>
                                  <w:marRight w:val="0"/>
                                  <w:marTop w:val="0"/>
                                  <w:marBottom w:val="0"/>
                                  <w:divBdr>
                                    <w:top w:val="single" w:sz="2" w:space="0" w:color="D9D9E3"/>
                                    <w:left w:val="single" w:sz="2" w:space="0" w:color="D9D9E3"/>
                                    <w:bottom w:val="single" w:sz="2" w:space="0" w:color="D9D9E3"/>
                                    <w:right w:val="single" w:sz="2" w:space="0" w:color="D9D9E3"/>
                                  </w:divBdr>
                                  <w:divsChild>
                                    <w:div w:id="144906298">
                                      <w:marLeft w:val="0"/>
                                      <w:marRight w:val="0"/>
                                      <w:marTop w:val="0"/>
                                      <w:marBottom w:val="0"/>
                                      <w:divBdr>
                                        <w:top w:val="single" w:sz="2" w:space="0" w:color="D9D9E3"/>
                                        <w:left w:val="single" w:sz="2" w:space="0" w:color="D9D9E3"/>
                                        <w:bottom w:val="single" w:sz="2" w:space="0" w:color="D9D9E3"/>
                                        <w:right w:val="single" w:sz="2" w:space="0" w:color="D9D9E3"/>
                                      </w:divBdr>
                                      <w:divsChild>
                                        <w:div w:id="153573002">
                                          <w:marLeft w:val="0"/>
                                          <w:marRight w:val="0"/>
                                          <w:marTop w:val="0"/>
                                          <w:marBottom w:val="0"/>
                                          <w:divBdr>
                                            <w:top w:val="single" w:sz="2" w:space="0" w:color="D9D9E3"/>
                                            <w:left w:val="single" w:sz="2" w:space="0" w:color="D9D9E3"/>
                                            <w:bottom w:val="single" w:sz="2" w:space="0" w:color="D9D9E3"/>
                                            <w:right w:val="single" w:sz="2" w:space="0" w:color="D9D9E3"/>
                                          </w:divBdr>
                                          <w:divsChild>
                                            <w:div w:id="34275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8322321">
          <w:marLeft w:val="0"/>
          <w:marRight w:val="0"/>
          <w:marTop w:val="0"/>
          <w:marBottom w:val="0"/>
          <w:divBdr>
            <w:top w:val="none" w:sz="0" w:space="0" w:color="auto"/>
            <w:left w:val="none" w:sz="0" w:space="0" w:color="auto"/>
            <w:bottom w:val="none" w:sz="0" w:space="0" w:color="auto"/>
            <w:right w:val="none" w:sz="0" w:space="0" w:color="auto"/>
          </w:divBdr>
          <w:divsChild>
            <w:div w:id="80219562">
              <w:marLeft w:val="0"/>
              <w:marRight w:val="0"/>
              <w:marTop w:val="0"/>
              <w:marBottom w:val="0"/>
              <w:divBdr>
                <w:top w:val="single" w:sz="2" w:space="0" w:color="D9D9E3"/>
                <w:left w:val="single" w:sz="2" w:space="0" w:color="D9D9E3"/>
                <w:bottom w:val="single" w:sz="2" w:space="0" w:color="D9D9E3"/>
                <w:right w:val="single" w:sz="2" w:space="0" w:color="D9D9E3"/>
              </w:divBdr>
              <w:divsChild>
                <w:div w:id="1707370917">
                  <w:marLeft w:val="0"/>
                  <w:marRight w:val="0"/>
                  <w:marTop w:val="0"/>
                  <w:marBottom w:val="0"/>
                  <w:divBdr>
                    <w:top w:val="single" w:sz="2" w:space="0" w:color="D9D9E3"/>
                    <w:left w:val="single" w:sz="2" w:space="0" w:color="D9D9E3"/>
                    <w:bottom w:val="single" w:sz="2" w:space="0" w:color="D9D9E3"/>
                    <w:right w:val="single" w:sz="2" w:space="0" w:color="D9D9E3"/>
                  </w:divBdr>
                  <w:divsChild>
                    <w:div w:id="840049782">
                      <w:marLeft w:val="0"/>
                      <w:marRight w:val="0"/>
                      <w:marTop w:val="0"/>
                      <w:marBottom w:val="0"/>
                      <w:divBdr>
                        <w:top w:val="single" w:sz="2" w:space="0" w:color="D9D9E3"/>
                        <w:left w:val="single" w:sz="2" w:space="0" w:color="D9D9E3"/>
                        <w:bottom w:val="single" w:sz="2" w:space="0" w:color="D9D9E3"/>
                        <w:right w:val="single" w:sz="2" w:space="0" w:color="D9D9E3"/>
                      </w:divBdr>
                      <w:divsChild>
                        <w:div w:id="1990016806">
                          <w:marLeft w:val="0"/>
                          <w:marRight w:val="0"/>
                          <w:marTop w:val="0"/>
                          <w:marBottom w:val="0"/>
                          <w:divBdr>
                            <w:top w:val="single" w:sz="2" w:space="0" w:color="D9D9E3"/>
                            <w:left w:val="single" w:sz="2" w:space="0" w:color="D9D9E3"/>
                            <w:bottom w:val="single" w:sz="2" w:space="0" w:color="D9D9E3"/>
                            <w:right w:val="single" w:sz="2" w:space="0" w:color="D9D9E3"/>
                          </w:divBdr>
                          <w:divsChild>
                            <w:div w:id="150335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C9826-4BA8-8543-BF99-5A3B789F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2</cp:revision>
  <dcterms:created xsi:type="dcterms:W3CDTF">2023-08-14T13:46:00Z</dcterms:created>
  <dcterms:modified xsi:type="dcterms:W3CDTF">2023-08-14T13:46:00Z</dcterms:modified>
</cp:coreProperties>
</file>