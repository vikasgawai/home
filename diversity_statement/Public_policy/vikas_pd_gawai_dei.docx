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F9BE" w14:textId="77777777" w:rsidR="005E3F67" w:rsidRPr="005D4ED7" w:rsidRDefault="005E3F67" w:rsidP="00104711">
      <w:pPr>
        <w:rPr>
          <w:rFonts w:ascii="Times New Roman" w:hAnsi="Times New Roman" w:cs="Times New Roman"/>
        </w:rPr>
      </w:pPr>
    </w:p>
    <w:p w14:paraId="32BA99A9" w14:textId="09C0E4FE" w:rsidR="00104711" w:rsidRPr="005D4ED7" w:rsidRDefault="00231170" w:rsidP="00104711">
      <w:pPr>
        <w:rPr>
          <w:rFonts w:ascii="Times New Roman" w:hAnsi="Times New Roman" w:cs="Times New Roman"/>
        </w:rPr>
      </w:pPr>
      <w:r w:rsidRPr="005D4ED7">
        <w:rPr>
          <w:rFonts w:ascii="Times New Roman" w:hAnsi="Times New Roman" w:cs="Times New Roman"/>
        </w:rPr>
        <w:t xml:space="preserve">I am deeply committed to diversity, equality, and inclusion (DEI) in academia, drawing upon my personal experiences. As a first-generation college graduate and a person of color belonging to the lowest socioeconomic stratum in Indian society, I have firsthand experience with the challenges that underrepresented minorities encounter, not just within academia but throughout </w:t>
      </w:r>
      <w:r w:rsidR="00C506D3" w:rsidRPr="005D4ED7">
        <w:rPr>
          <w:rFonts w:ascii="Times New Roman" w:hAnsi="Times New Roman" w:cs="Times New Roman"/>
        </w:rPr>
        <w:t>social life</w:t>
      </w:r>
      <w:r w:rsidRPr="005D4ED7">
        <w:rPr>
          <w:rFonts w:ascii="Times New Roman" w:hAnsi="Times New Roman" w:cs="Times New Roman"/>
        </w:rPr>
        <w:t>. Given my background, I am well-positioned to contribute to the university's DEI efforts through my research, teaching, mentorship, and advocacy for equity.</w:t>
      </w:r>
    </w:p>
    <w:p w14:paraId="16024929" w14:textId="77777777" w:rsidR="00D2731E" w:rsidRPr="005D4ED7" w:rsidRDefault="00D2731E" w:rsidP="00104711">
      <w:pPr>
        <w:rPr>
          <w:rFonts w:ascii="Times New Roman" w:hAnsi="Times New Roman" w:cs="Times New Roman"/>
        </w:rPr>
      </w:pPr>
    </w:p>
    <w:p w14:paraId="5EDAB2FD" w14:textId="320E82B4" w:rsidR="00376AB7" w:rsidRDefault="008810BA" w:rsidP="00376AB7">
      <w:pPr>
        <w:rPr>
          <w:rFonts w:ascii="Times New Roman" w:hAnsi="Times New Roman" w:cs="Times New Roman"/>
        </w:rPr>
      </w:pPr>
      <w:r w:rsidRPr="008810BA">
        <w:rPr>
          <w:rFonts w:ascii="Times New Roman" w:hAnsi="Times New Roman" w:cs="Times New Roman"/>
        </w:rPr>
        <w:t xml:space="preserve">Originating from India's lowest socioeconomic </w:t>
      </w:r>
      <w:r w:rsidR="00ED4986">
        <w:rPr>
          <w:rFonts w:ascii="Times New Roman" w:hAnsi="Times New Roman" w:cs="Times New Roman"/>
        </w:rPr>
        <w:t>strata</w:t>
      </w:r>
      <w:r w:rsidRPr="008810BA">
        <w:rPr>
          <w:rFonts w:ascii="Times New Roman" w:hAnsi="Times New Roman" w:cs="Times New Roman"/>
        </w:rPr>
        <w:t>, I've encountered various forms of</w:t>
      </w:r>
      <w:r>
        <w:rPr>
          <w:rFonts w:ascii="Times New Roman" w:hAnsi="Times New Roman" w:cs="Times New Roman"/>
        </w:rPr>
        <w:t xml:space="preserve"> </w:t>
      </w:r>
      <w:r w:rsidRPr="008810BA">
        <w:rPr>
          <w:rFonts w:ascii="Times New Roman" w:hAnsi="Times New Roman" w:cs="Times New Roman"/>
        </w:rPr>
        <w:t xml:space="preserve">discrimination </w:t>
      </w:r>
      <w:r>
        <w:rPr>
          <w:rFonts w:ascii="Times New Roman" w:hAnsi="Times New Roman" w:cs="Times New Roman"/>
        </w:rPr>
        <w:t xml:space="preserve">for </w:t>
      </w:r>
      <w:r w:rsidR="00231170" w:rsidRPr="005D4ED7">
        <w:rPr>
          <w:rFonts w:ascii="Times New Roman" w:hAnsi="Times New Roman" w:cs="Times New Roman"/>
        </w:rPr>
        <w:t xml:space="preserve">fundamental rights, including education, access to the labor market, and social capital. </w:t>
      </w:r>
      <w:r w:rsidR="001269B2">
        <w:rPr>
          <w:rFonts w:ascii="Times New Roman" w:hAnsi="Times New Roman" w:cs="Times New Roman"/>
        </w:rPr>
        <w:t>My e</w:t>
      </w:r>
      <w:r w:rsidR="00590530" w:rsidRPr="00590530">
        <w:rPr>
          <w:rFonts w:ascii="Times New Roman" w:hAnsi="Times New Roman" w:cs="Times New Roman"/>
        </w:rPr>
        <w:t>xperienc</w:t>
      </w:r>
      <w:r w:rsidR="001269B2">
        <w:rPr>
          <w:rFonts w:ascii="Times New Roman" w:hAnsi="Times New Roman" w:cs="Times New Roman"/>
        </w:rPr>
        <w:t>es</w:t>
      </w:r>
      <w:r w:rsidR="00590530" w:rsidRPr="00590530">
        <w:rPr>
          <w:rFonts w:ascii="Times New Roman" w:hAnsi="Times New Roman" w:cs="Times New Roman"/>
        </w:rPr>
        <w:t xml:space="preserve"> </w:t>
      </w:r>
      <w:r w:rsidR="001269B2">
        <w:rPr>
          <w:rFonts w:ascii="Times New Roman" w:hAnsi="Times New Roman" w:cs="Times New Roman"/>
        </w:rPr>
        <w:t xml:space="preserve">of </w:t>
      </w:r>
      <w:r w:rsidR="00590530" w:rsidRPr="00590530">
        <w:rPr>
          <w:rFonts w:ascii="Times New Roman" w:hAnsi="Times New Roman" w:cs="Times New Roman"/>
        </w:rPr>
        <w:t xml:space="preserve">mistreatment by high-caste teachers and housing challenges due to caste-based prejudice </w:t>
      </w:r>
      <w:r w:rsidR="006C15E3">
        <w:rPr>
          <w:rFonts w:ascii="Times New Roman" w:hAnsi="Times New Roman" w:cs="Times New Roman"/>
        </w:rPr>
        <w:t xml:space="preserve">by high-caste landlords towards low-caste tenants </w:t>
      </w:r>
      <w:r w:rsidR="00590530" w:rsidRPr="00590530">
        <w:rPr>
          <w:rFonts w:ascii="Times New Roman" w:hAnsi="Times New Roman" w:cs="Times New Roman"/>
        </w:rPr>
        <w:t>underscored these disparities</w:t>
      </w:r>
      <w:r w:rsidR="00590530">
        <w:rPr>
          <w:rFonts w:ascii="Times New Roman" w:hAnsi="Times New Roman" w:cs="Times New Roman"/>
        </w:rPr>
        <w:t xml:space="preserve">. </w:t>
      </w:r>
      <w:r w:rsidR="005F0E26" w:rsidRPr="005F0E26">
        <w:rPr>
          <w:rFonts w:ascii="Times New Roman" w:hAnsi="Times New Roman" w:cs="Times New Roman"/>
        </w:rPr>
        <w:t xml:space="preserve">Yet, I've benefited from vital public policies like food subsidies </w:t>
      </w:r>
      <w:r w:rsidR="00E30ADD">
        <w:rPr>
          <w:rFonts w:ascii="Times New Roman" w:hAnsi="Times New Roman" w:cs="Times New Roman"/>
        </w:rPr>
        <w:t xml:space="preserve">for </w:t>
      </w:r>
      <w:r w:rsidR="00F86232">
        <w:rPr>
          <w:rFonts w:ascii="Times New Roman" w:hAnsi="Times New Roman" w:cs="Times New Roman"/>
        </w:rPr>
        <w:t>low-income</w:t>
      </w:r>
      <w:r w:rsidR="00E30ADD">
        <w:rPr>
          <w:rFonts w:ascii="Times New Roman" w:hAnsi="Times New Roman" w:cs="Times New Roman"/>
        </w:rPr>
        <w:t xml:space="preserve"> families </w:t>
      </w:r>
      <w:r w:rsidR="005F0E26" w:rsidRPr="005F0E26">
        <w:rPr>
          <w:rFonts w:ascii="Times New Roman" w:hAnsi="Times New Roman" w:cs="Times New Roman"/>
        </w:rPr>
        <w:t xml:space="preserve">and </w:t>
      </w:r>
      <w:r w:rsidR="005A6418" w:rsidRPr="005D4ED7">
        <w:rPr>
          <w:rFonts w:ascii="Times New Roman" w:hAnsi="Times New Roman" w:cs="Times New Roman"/>
        </w:rPr>
        <w:t>competitive</w:t>
      </w:r>
      <w:r w:rsidR="000F5D34">
        <w:rPr>
          <w:rFonts w:ascii="Times New Roman" w:hAnsi="Times New Roman" w:cs="Times New Roman"/>
        </w:rPr>
        <w:t xml:space="preserve"> </w:t>
      </w:r>
      <w:r w:rsidR="005F0E26" w:rsidRPr="005F0E26">
        <w:rPr>
          <w:rFonts w:ascii="Times New Roman" w:hAnsi="Times New Roman" w:cs="Times New Roman"/>
        </w:rPr>
        <w:t xml:space="preserve">government scholarships, enabling education and </w:t>
      </w:r>
      <w:r w:rsidR="001916EF">
        <w:rPr>
          <w:rFonts w:ascii="Times New Roman" w:hAnsi="Times New Roman" w:cs="Times New Roman"/>
        </w:rPr>
        <w:t>food</w:t>
      </w:r>
      <w:r w:rsidR="00636B7B">
        <w:rPr>
          <w:rFonts w:ascii="Times New Roman" w:hAnsi="Times New Roman" w:cs="Times New Roman"/>
        </w:rPr>
        <w:t xml:space="preserve"> for my family</w:t>
      </w:r>
      <w:r w:rsidR="005F0E26" w:rsidRPr="005F0E26">
        <w:rPr>
          <w:rFonts w:ascii="Times New Roman" w:hAnsi="Times New Roman" w:cs="Times New Roman"/>
        </w:rPr>
        <w:t xml:space="preserve">. </w:t>
      </w:r>
      <w:r w:rsidR="004A1065">
        <w:rPr>
          <w:rFonts w:ascii="Times New Roman" w:hAnsi="Times New Roman" w:cs="Times New Roman"/>
        </w:rPr>
        <w:t>With the</w:t>
      </w:r>
      <w:r w:rsidR="004A1065" w:rsidRPr="005F0E26">
        <w:rPr>
          <w:rFonts w:ascii="Times New Roman" w:hAnsi="Times New Roman" w:cs="Times New Roman"/>
        </w:rPr>
        <w:t xml:space="preserve"> </w:t>
      </w:r>
      <w:r w:rsidR="005F0E26" w:rsidRPr="005F0E26">
        <w:rPr>
          <w:rFonts w:ascii="Times New Roman" w:hAnsi="Times New Roman" w:cs="Times New Roman"/>
        </w:rPr>
        <w:t xml:space="preserve">scholarship </w:t>
      </w:r>
      <w:r w:rsidR="004A1065">
        <w:rPr>
          <w:rFonts w:ascii="Times New Roman" w:hAnsi="Times New Roman" w:cs="Times New Roman"/>
        </w:rPr>
        <w:t>money, I</w:t>
      </w:r>
      <w:r w:rsidR="005F0E26" w:rsidRPr="005F0E26">
        <w:rPr>
          <w:rFonts w:ascii="Times New Roman" w:hAnsi="Times New Roman" w:cs="Times New Roman"/>
        </w:rPr>
        <w:t xml:space="preserve"> </w:t>
      </w:r>
      <w:r w:rsidR="007529BC">
        <w:rPr>
          <w:rFonts w:ascii="Times New Roman" w:hAnsi="Times New Roman" w:cs="Times New Roman"/>
        </w:rPr>
        <w:t xml:space="preserve">became the </w:t>
      </w:r>
      <w:r w:rsidR="005F0E26" w:rsidRPr="005F0E26">
        <w:rPr>
          <w:rFonts w:ascii="Times New Roman" w:hAnsi="Times New Roman" w:cs="Times New Roman"/>
        </w:rPr>
        <w:t>first from my village to pursue higher US education</w:t>
      </w:r>
      <w:r w:rsidR="00231170" w:rsidRPr="005D4ED7">
        <w:rPr>
          <w:rFonts w:ascii="Times New Roman" w:hAnsi="Times New Roman" w:cs="Times New Roman"/>
        </w:rPr>
        <w:t xml:space="preserve">. </w:t>
      </w:r>
      <w:r w:rsidR="00E0660B" w:rsidRPr="00E0660B">
        <w:rPr>
          <w:rFonts w:ascii="Times New Roman" w:hAnsi="Times New Roman" w:cs="Times New Roman"/>
        </w:rPr>
        <w:t xml:space="preserve">Such assistance fuels my drive to </w:t>
      </w:r>
      <w:r w:rsidR="00837BD2">
        <w:rPr>
          <w:rFonts w:ascii="Times New Roman" w:hAnsi="Times New Roman" w:cs="Times New Roman"/>
        </w:rPr>
        <w:t xml:space="preserve">do research and teaching </w:t>
      </w:r>
      <w:r w:rsidR="00E0660B" w:rsidRPr="00E0660B">
        <w:rPr>
          <w:rFonts w:ascii="Times New Roman" w:hAnsi="Times New Roman" w:cs="Times New Roman"/>
        </w:rPr>
        <w:t>examin</w:t>
      </w:r>
      <w:r w:rsidR="00837BD2">
        <w:rPr>
          <w:rFonts w:ascii="Times New Roman" w:hAnsi="Times New Roman" w:cs="Times New Roman"/>
        </w:rPr>
        <w:t>ing</w:t>
      </w:r>
      <w:r w:rsidR="00E0660B" w:rsidRPr="00E0660B">
        <w:rPr>
          <w:rFonts w:ascii="Times New Roman" w:hAnsi="Times New Roman" w:cs="Times New Roman"/>
        </w:rPr>
        <w:t xml:space="preserve"> policy impacts on health, </w:t>
      </w:r>
      <w:r w:rsidR="00130289">
        <w:rPr>
          <w:rFonts w:ascii="Times New Roman" w:hAnsi="Times New Roman" w:cs="Times New Roman"/>
        </w:rPr>
        <w:t xml:space="preserve">human capital, </w:t>
      </w:r>
      <w:r w:rsidR="00E0660B" w:rsidRPr="00E0660B">
        <w:rPr>
          <w:rFonts w:ascii="Times New Roman" w:hAnsi="Times New Roman" w:cs="Times New Roman"/>
        </w:rPr>
        <w:t xml:space="preserve">and welfare, expanding opportunities for underrepresented </w:t>
      </w:r>
      <w:r w:rsidR="006A5ED6">
        <w:rPr>
          <w:rFonts w:ascii="Times New Roman" w:hAnsi="Times New Roman" w:cs="Times New Roman"/>
        </w:rPr>
        <w:t>populations</w:t>
      </w:r>
      <w:r w:rsidR="00E0660B" w:rsidRPr="00E0660B">
        <w:rPr>
          <w:rFonts w:ascii="Times New Roman" w:hAnsi="Times New Roman" w:cs="Times New Roman"/>
        </w:rPr>
        <w:t xml:space="preserve">. During visits to </w:t>
      </w:r>
      <w:r w:rsidR="004325AD">
        <w:rPr>
          <w:rFonts w:ascii="Times New Roman" w:hAnsi="Times New Roman" w:cs="Times New Roman"/>
        </w:rPr>
        <w:t xml:space="preserve">my hometown in </w:t>
      </w:r>
      <w:r w:rsidR="00E0660B" w:rsidRPr="00E0660B">
        <w:rPr>
          <w:rFonts w:ascii="Times New Roman" w:hAnsi="Times New Roman" w:cs="Times New Roman"/>
        </w:rPr>
        <w:t xml:space="preserve">India, I </w:t>
      </w:r>
      <w:r w:rsidR="00017904">
        <w:rPr>
          <w:rFonts w:ascii="Times New Roman" w:hAnsi="Times New Roman" w:cs="Times New Roman"/>
        </w:rPr>
        <w:t xml:space="preserve">often </w:t>
      </w:r>
      <w:r w:rsidR="005C57EB">
        <w:rPr>
          <w:rFonts w:ascii="Times New Roman" w:hAnsi="Times New Roman" w:cs="Times New Roman"/>
        </w:rPr>
        <w:t>talk</w:t>
      </w:r>
      <w:r w:rsidR="005C57EB" w:rsidRPr="00E0660B">
        <w:rPr>
          <w:rFonts w:ascii="Times New Roman" w:hAnsi="Times New Roman" w:cs="Times New Roman"/>
        </w:rPr>
        <w:t xml:space="preserve"> </w:t>
      </w:r>
      <w:r w:rsidR="005C57EB">
        <w:rPr>
          <w:rFonts w:ascii="Times New Roman" w:hAnsi="Times New Roman" w:cs="Times New Roman"/>
        </w:rPr>
        <w:t xml:space="preserve">at </w:t>
      </w:r>
      <w:r w:rsidR="0026300A">
        <w:rPr>
          <w:rFonts w:ascii="Times New Roman" w:hAnsi="Times New Roman" w:cs="Times New Roman"/>
        </w:rPr>
        <w:t xml:space="preserve">a </w:t>
      </w:r>
      <w:r w:rsidR="00E0660B" w:rsidRPr="00E0660B">
        <w:rPr>
          <w:rFonts w:ascii="Times New Roman" w:hAnsi="Times New Roman" w:cs="Times New Roman"/>
        </w:rPr>
        <w:t>local schoo</w:t>
      </w:r>
      <w:r w:rsidR="005C57EB">
        <w:rPr>
          <w:rFonts w:ascii="Times New Roman" w:hAnsi="Times New Roman" w:cs="Times New Roman"/>
        </w:rPr>
        <w:t>l</w:t>
      </w:r>
      <w:r w:rsidR="00E0660B" w:rsidRPr="00E0660B">
        <w:rPr>
          <w:rFonts w:ascii="Times New Roman" w:hAnsi="Times New Roman" w:cs="Times New Roman"/>
        </w:rPr>
        <w:t xml:space="preserve"> about higher education</w:t>
      </w:r>
      <w:r w:rsidR="005C57EB">
        <w:rPr>
          <w:rFonts w:ascii="Times New Roman" w:hAnsi="Times New Roman" w:cs="Times New Roman"/>
        </w:rPr>
        <w:t xml:space="preserve"> and my journey to the US</w:t>
      </w:r>
      <w:r w:rsidR="00E0660B" w:rsidRPr="00E0660B">
        <w:rPr>
          <w:rFonts w:ascii="Times New Roman" w:hAnsi="Times New Roman" w:cs="Times New Roman"/>
        </w:rPr>
        <w:t>. My journey embodies resilience and motivates research into similar initiatives for marginalized communities.</w:t>
      </w:r>
      <w:r w:rsidR="00376AB7">
        <w:rPr>
          <w:rFonts w:ascii="Times New Roman" w:hAnsi="Times New Roman" w:cs="Times New Roman"/>
        </w:rPr>
        <w:t xml:space="preserve"> </w:t>
      </w:r>
      <w:r w:rsidR="0053589F">
        <w:rPr>
          <w:rFonts w:ascii="Times New Roman" w:hAnsi="Times New Roman" w:cs="Times New Roman"/>
        </w:rPr>
        <w:t>Before grad school, I worked at construction sites,</w:t>
      </w:r>
      <w:r w:rsidR="00376AB7" w:rsidRPr="00872AA3">
        <w:rPr>
          <w:rFonts w:ascii="Times New Roman" w:hAnsi="Times New Roman" w:cs="Times New Roman"/>
        </w:rPr>
        <w:t xml:space="preserve"> </w:t>
      </w:r>
      <w:r w:rsidR="00130289">
        <w:rPr>
          <w:rFonts w:ascii="Times New Roman" w:hAnsi="Times New Roman" w:cs="Times New Roman"/>
        </w:rPr>
        <w:t>which helped me develop</w:t>
      </w:r>
      <w:r w:rsidR="00376AB7">
        <w:rPr>
          <w:rFonts w:ascii="Times New Roman" w:hAnsi="Times New Roman" w:cs="Times New Roman"/>
        </w:rPr>
        <w:t xml:space="preserve"> </w:t>
      </w:r>
      <w:r w:rsidR="00376AB7" w:rsidRPr="00872AA3">
        <w:rPr>
          <w:rFonts w:ascii="Times New Roman" w:hAnsi="Times New Roman" w:cs="Times New Roman"/>
        </w:rPr>
        <w:t xml:space="preserve">insights into daily-wage laborers' challenges, shaping my perspective on </w:t>
      </w:r>
      <w:r w:rsidR="004A132F">
        <w:rPr>
          <w:rFonts w:ascii="Times New Roman" w:hAnsi="Times New Roman" w:cs="Times New Roman"/>
        </w:rPr>
        <w:t xml:space="preserve">bringing real-life experiences into research and then into </w:t>
      </w:r>
      <w:r w:rsidR="00376AB7" w:rsidRPr="00872AA3">
        <w:rPr>
          <w:rFonts w:ascii="Times New Roman" w:hAnsi="Times New Roman" w:cs="Times New Roman"/>
        </w:rPr>
        <w:t xml:space="preserve">policies. Inclusivity remains my driving force, propelling meaningful contributions to </w:t>
      </w:r>
      <w:r w:rsidR="00376AB7">
        <w:rPr>
          <w:rFonts w:ascii="Times New Roman" w:hAnsi="Times New Roman" w:cs="Times New Roman"/>
        </w:rPr>
        <w:t xml:space="preserve">the </w:t>
      </w:r>
      <w:r w:rsidR="00376AB7" w:rsidRPr="00872AA3">
        <w:rPr>
          <w:rFonts w:ascii="Times New Roman" w:hAnsi="Times New Roman" w:cs="Times New Roman"/>
        </w:rPr>
        <w:t>economic discourse.</w:t>
      </w:r>
    </w:p>
    <w:p w14:paraId="247CB60B" w14:textId="07117732" w:rsidR="00231170" w:rsidRDefault="00231170" w:rsidP="00231170">
      <w:pPr>
        <w:rPr>
          <w:rFonts w:ascii="Times New Roman" w:hAnsi="Times New Roman" w:cs="Times New Roman"/>
        </w:rPr>
      </w:pPr>
    </w:p>
    <w:p w14:paraId="68FE7692" w14:textId="77777777" w:rsidR="00894C71" w:rsidRDefault="00894C71" w:rsidP="00894C71">
      <w:pPr>
        <w:rPr>
          <w:rFonts w:ascii="Times New Roman" w:hAnsi="Times New Roman" w:cs="Times New Roman"/>
        </w:rPr>
      </w:pPr>
      <w:r w:rsidRPr="00EA6628">
        <w:rPr>
          <w:rFonts w:ascii="Times New Roman" w:hAnsi="Times New Roman" w:cs="Times New Roman"/>
        </w:rPr>
        <w:t xml:space="preserve">I was </w:t>
      </w:r>
      <w:r>
        <w:rPr>
          <w:rFonts w:ascii="Times New Roman" w:hAnsi="Times New Roman" w:cs="Times New Roman"/>
        </w:rPr>
        <w:t xml:space="preserve">recently </w:t>
      </w:r>
      <w:r w:rsidRPr="00EA6628">
        <w:rPr>
          <w:rFonts w:ascii="Times New Roman" w:hAnsi="Times New Roman" w:cs="Times New Roman"/>
        </w:rPr>
        <w:t>chosen as a Diversity Scholar at American University's Public Policy Department</w:t>
      </w:r>
      <w:r w:rsidRPr="005D4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</w:t>
      </w:r>
      <w:r w:rsidRPr="005D4ED7">
        <w:rPr>
          <w:rFonts w:ascii="Times New Roman" w:hAnsi="Times New Roman" w:cs="Times New Roman"/>
        </w:rPr>
        <w:t xml:space="preserve"> I had the opportunity to spend a week with scholars from </w:t>
      </w:r>
      <w:r>
        <w:rPr>
          <w:rFonts w:ascii="Times New Roman" w:hAnsi="Times New Roman" w:cs="Times New Roman"/>
        </w:rPr>
        <w:t>other diverse</w:t>
      </w:r>
      <w:r w:rsidRPr="005D4ED7">
        <w:rPr>
          <w:rFonts w:ascii="Times New Roman" w:hAnsi="Times New Roman" w:cs="Times New Roman"/>
        </w:rPr>
        <w:t xml:space="preserve"> backgrounds, including </w:t>
      </w:r>
      <w:r>
        <w:rPr>
          <w:rFonts w:ascii="Times New Roman" w:hAnsi="Times New Roman" w:cs="Times New Roman"/>
        </w:rPr>
        <w:t xml:space="preserve">Native </w:t>
      </w:r>
      <w:r w:rsidRPr="005D4ED7">
        <w:rPr>
          <w:rFonts w:ascii="Times New Roman" w:hAnsi="Times New Roman" w:cs="Times New Roman"/>
        </w:rPr>
        <w:t>American</w:t>
      </w:r>
      <w:r>
        <w:rPr>
          <w:rFonts w:ascii="Times New Roman" w:hAnsi="Times New Roman" w:cs="Times New Roman"/>
        </w:rPr>
        <w:t>s</w:t>
      </w:r>
      <w:r w:rsidRPr="005D4ED7">
        <w:rPr>
          <w:rFonts w:ascii="Times New Roman" w:hAnsi="Times New Roman" w:cs="Times New Roman"/>
        </w:rPr>
        <w:t xml:space="preserve">, Blacks, and Hispanics. </w:t>
      </w:r>
      <w:r>
        <w:rPr>
          <w:rFonts w:ascii="Times New Roman" w:hAnsi="Times New Roman" w:cs="Times New Roman"/>
        </w:rPr>
        <w:t xml:space="preserve">Interactions with them provided new perspectives on the inclusion of voices of diverse and under-representative communities in academia. </w:t>
      </w:r>
    </w:p>
    <w:p w14:paraId="0517A4A5" w14:textId="77777777" w:rsidR="00894C71" w:rsidRDefault="00894C71" w:rsidP="00894C71">
      <w:pPr>
        <w:rPr>
          <w:rFonts w:ascii="Times New Roman" w:hAnsi="Times New Roman" w:cs="Times New Roman"/>
        </w:rPr>
      </w:pPr>
    </w:p>
    <w:p w14:paraId="148BFAD8" w14:textId="60D63DC8" w:rsidR="00231170" w:rsidRDefault="002227DD" w:rsidP="0023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72AA3" w:rsidRPr="00872AA3">
        <w:rPr>
          <w:rFonts w:ascii="Times New Roman" w:hAnsi="Times New Roman" w:cs="Times New Roman"/>
        </w:rPr>
        <w:t>s a person of color and a First-Generation advocate, I deeply grasp the imperative of fostering inclusivity. Actively, I engage in diversity initiatives: mentoring First-Gen students</w:t>
      </w:r>
      <w:r w:rsidR="00E1750A">
        <w:rPr>
          <w:rFonts w:ascii="Times New Roman" w:hAnsi="Times New Roman" w:cs="Times New Roman"/>
        </w:rPr>
        <w:t xml:space="preserve">, mentoring </w:t>
      </w:r>
      <w:r w:rsidR="00377457">
        <w:rPr>
          <w:rFonts w:ascii="Times New Roman" w:hAnsi="Times New Roman" w:cs="Times New Roman"/>
        </w:rPr>
        <w:t>two</w:t>
      </w:r>
      <w:r w:rsidR="00FC7EF0">
        <w:rPr>
          <w:rFonts w:ascii="Times New Roman" w:hAnsi="Times New Roman" w:cs="Times New Roman"/>
        </w:rPr>
        <w:t xml:space="preserve"> </w:t>
      </w:r>
      <w:r w:rsidR="00E1750A">
        <w:rPr>
          <w:rFonts w:ascii="Times New Roman" w:hAnsi="Times New Roman" w:cs="Times New Roman"/>
        </w:rPr>
        <w:t>undergrad students in their capstone project,</w:t>
      </w:r>
      <w:r w:rsidR="00872AA3" w:rsidRPr="00872AA3">
        <w:rPr>
          <w:rFonts w:ascii="Times New Roman" w:hAnsi="Times New Roman" w:cs="Times New Roman"/>
        </w:rPr>
        <w:t xml:space="preserve"> </w:t>
      </w:r>
      <w:r w:rsidR="00872AA3">
        <w:rPr>
          <w:rFonts w:ascii="Times New Roman" w:hAnsi="Times New Roman" w:cs="Times New Roman"/>
        </w:rPr>
        <w:t xml:space="preserve">and </w:t>
      </w:r>
      <w:r w:rsidR="00872AA3" w:rsidRPr="00872AA3">
        <w:rPr>
          <w:rFonts w:ascii="Times New Roman" w:hAnsi="Times New Roman" w:cs="Times New Roman"/>
        </w:rPr>
        <w:t xml:space="preserve">representing peers in faculty and Ph.D. selection panels. Through these roles, I </w:t>
      </w:r>
      <w:r w:rsidR="0053589F">
        <w:rPr>
          <w:rFonts w:ascii="Times New Roman" w:hAnsi="Times New Roman" w:cs="Times New Roman"/>
        </w:rPr>
        <w:t>aim</w:t>
      </w:r>
      <w:r w:rsidR="007073BD">
        <w:rPr>
          <w:rFonts w:ascii="Times New Roman" w:hAnsi="Times New Roman" w:cs="Times New Roman"/>
        </w:rPr>
        <w:t xml:space="preserve"> to </w:t>
      </w:r>
      <w:r w:rsidR="00872AA3" w:rsidRPr="00872AA3">
        <w:rPr>
          <w:rFonts w:ascii="Times New Roman" w:hAnsi="Times New Roman" w:cs="Times New Roman"/>
        </w:rPr>
        <w:t xml:space="preserve">attract diverse talents to economics, honing skills to implement DEI measures in hiring. I mentor in the NextGen Population program, backed by NICHD and </w:t>
      </w:r>
      <w:r w:rsidR="00872AA3">
        <w:rPr>
          <w:rFonts w:ascii="Times New Roman" w:hAnsi="Times New Roman" w:cs="Times New Roman"/>
        </w:rPr>
        <w:t xml:space="preserve">the </w:t>
      </w:r>
      <w:r w:rsidR="00872AA3" w:rsidRPr="00872AA3">
        <w:rPr>
          <w:rFonts w:ascii="Times New Roman" w:hAnsi="Times New Roman" w:cs="Times New Roman"/>
        </w:rPr>
        <w:t>Population Association of America</w:t>
      </w:r>
      <w:r w:rsidR="00007F28">
        <w:rPr>
          <w:rFonts w:ascii="Times New Roman" w:hAnsi="Times New Roman" w:cs="Times New Roman"/>
        </w:rPr>
        <w:t xml:space="preserve"> (PAA)</w:t>
      </w:r>
      <w:r w:rsidR="00872AA3" w:rsidRPr="00872AA3">
        <w:rPr>
          <w:rFonts w:ascii="Times New Roman" w:hAnsi="Times New Roman" w:cs="Times New Roman"/>
        </w:rPr>
        <w:t>, nurturing a diverse cohort of future scholars.</w:t>
      </w:r>
    </w:p>
    <w:p w14:paraId="6CCD8AB7" w14:textId="77777777" w:rsidR="00872AA3" w:rsidRPr="005D4ED7" w:rsidRDefault="00872AA3" w:rsidP="00231170">
      <w:pPr>
        <w:rPr>
          <w:rFonts w:ascii="Times New Roman" w:hAnsi="Times New Roman" w:cs="Times New Roman"/>
        </w:rPr>
      </w:pPr>
    </w:p>
    <w:p w14:paraId="2DBD07FD" w14:textId="44B6DB7A" w:rsidR="00231170" w:rsidRDefault="00B747FE" w:rsidP="00231170">
      <w:pPr>
        <w:rPr>
          <w:rFonts w:ascii="Times New Roman" w:hAnsi="Times New Roman" w:cs="Times New Roman"/>
        </w:rPr>
      </w:pPr>
      <w:r w:rsidRPr="00B747FE">
        <w:rPr>
          <w:rFonts w:ascii="Times New Roman" w:hAnsi="Times New Roman" w:cs="Times New Roman"/>
        </w:rPr>
        <w:t xml:space="preserve">In my research, I bolster Diversity, Equity, and Inclusion by investigating technology's race, geography, </w:t>
      </w:r>
      <w:r w:rsidR="00E71485">
        <w:rPr>
          <w:rFonts w:ascii="Times New Roman" w:hAnsi="Times New Roman" w:cs="Times New Roman"/>
        </w:rPr>
        <w:t xml:space="preserve">age, and </w:t>
      </w:r>
      <w:r w:rsidRPr="00B747FE">
        <w:rPr>
          <w:rFonts w:ascii="Times New Roman" w:hAnsi="Times New Roman" w:cs="Times New Roman"/>
        </w:rPr>
        <w:t>gender-based variations. In the US, pronounced disparities in high-speed broadband access rooted in race, rural locale, and gender emerged</w:t>
      </w:r>
      <w:r w:rsidR="001553FA">
        <w:rPr>
          <w:rFonts w:ascii="Times New Roman" w:hAnsi="Times New Roman" w:cs="Times New Roman"/>
        </w:rPr>
        <w:t>—likewise</w:t>
      </w:r>
      <w:r w:rsidRPr="00B747FE">
        <w:rPr>
          <w:rFonts w:ascii="Times New Roman" w:hAnsi="Times New Roman" w:cs="Times New Roman"/>
        </w:rPr>
        <w:t>, my analysis probes caste-driven disparities in India's green revolution, favoring higher castes. Future pursuits encompass investigating disability-linked internet access, utilizing restricted Social Security Disability Insurance (SSDI) data.</w:t>
      </w:r>
    </w:p>
    <w:p w14:paraId="2028172A" w14:textId="77777777" w:rsidR="00B747FE" w:rsidRPr="005D4ED7" w:rsidRDefault="00B747FE" w:rsidP="00231170">
      <w:pPr>
        <w:rPr>
          <w:rFonts w:ascii="Times New Roman" w:hAnsi="Times New Roman" w:cs="Times New Roman"/>
        </w:rPr>
      </w:pPr>
    </w:p>
    <w:p w14:paraId="7074134B" w14:textId="24263AA8" w:rsidR="002A5A23" w:rsidRPr="005D4ED7" w:rsidRDefault="00C855BB" w:rsidP="00522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2206B" w:rsidRPr="0052206B">
        <w:rPr>
          <w:rFonts w:ascii="Times New Roman" w:hAnsi="Times New Roman" w:cs="Times New Roman"/>
        </w:rPr>
        <w:t xml:space="preserve">y personal encounters, unwavering DEI commitment, and research orientation empower me for vital contributions to academic diversity and inclusion. I am devoted to cultivating inclusiveness, aiding underrepresented peers, and harmonizing diverse outlooks within economics and public policy. Collaborative prospects with diverse </w:t>
      </w:r>
      <w:r w:rsidR="007C7683">
        <w:rPr>
          <w:rFonts w:ascii="Times New Roman" w:hAnsi="Times New Roman" w:cs="Times New Roman"/>
        </w:rPr>
        <w:t>collogue</w:t>
      </w:r>
      <w:r w:rsidR="0026300A" w:rsidRPr="0052206B">
        <w:rPr>
          <w:rFonts w:ascii="Times New Roman" w:hAnsi="Times New Roman" w:cs="Times New Roman"/>
        </w:rPr>
        <w:t xml:space="preserve"> </w:t>
      </w:r>
      <w:r w:rsidR="0052206B" w:rsidRPr="0052206B">
        <w:rPr>
          <w:rFonts w:ascii="Times New Roman" w:hAnsi="Times New Roman" w:cs="Times New Roman"/>
        </w:rPr>
        <w:t>enthuse me, propelling affirmative transformation and advancing equity.</w:t>
      </w:r>
    </w:p>
    <w:sectPr w:rsidR="002A5A23" w:rsidRPr="005D4ED7" w:rsidSect="00931D79">
      <w:headerReference w:type="default" r:id="rId6"/>
      <w:footerReference w:type="default" r:id="rId7"/>
      <w:pgSz w:w="12240" w:h="15840"/>
      <w:pgMar w:top="905" w:right="1440" w:bottom="1102" w:left="1440" w:header="283" w:footer="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8D95" w14:textId="77777777" w:rsidR="00D24FCF" w:rsidRDefault="00D24FCF" w:rsidP="005E3F67">
      <w:r>
        <w:separator/>
      </w:r>
    </w:p>
  </w:endnote>
  <w:endnote w:type="continuationSeparator" w:id="0">
    <w:p w14:paraId="206A98D3" w14:textId="77777777" w:rsidR="00D24FCF" w:rsidRDefault="00D24FCF" w:rsidP="005E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BCD1" w14:textId="77777777" w:rsidR="00FD2D8B" w:rsidRDefault="00FD2D8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DC04502" w14:textId="77777777" w:rsidR="00FD2D8B" w:rsidRDefault="00FD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975D" w14:textId="77777777" w:rsidR="00D24FCF" w:rsidRDefault="00D24FCF" w:rsidP="005E3F67">
      <w:r>
        <w:separator/>
      </w:r>
    </w:p>
  </w:footnote>
  <w:footnote w:type="continuationSeparator" w:id="0">
    <w:p w14:paraId="3F603BA4" w14:textId="77777777" w:rsidR="00D24FCF" w:rsidRDefault="00D24FCF" w:rsidP="005E3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5319" w14:textId="55AD239B" w:rsidR="005E3F67" w:rsidRDefault="005E3F67" w:rsidP="005E3F67">
    <w:pPr>
      <w:pStyle w:val="Header"/>
      <w:jc w:val="center"/>
      <w:rPr>
        <w:caps/>
      </w:rPr>
    </w:pPr>
    <w:r w:rsidRPr="005E3F67">
      <w:rPr>
        <w:caps/>
      </w:rPr>
      <w:t>Diversity Statement</w:t>
    </w:r>
  </w:p>
  <w:sdt>
    <w:sdtPr>
      <w:rPr>
        <w:szCs w:val="36"/>
      </w:rPr>
      <w:alias w:val="Author"/>
      <w:tag w:val=""/>
      <w:id w:val="-952397527"/>
      <w:placeholder>
        <w:docPart w:val="C74A572426E0524AA6B5CD2C3D72959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278DA02" w14:textId="62629E86" w:rsidR="002A5AFF" w:rsidRPr="002A5AFF" w:rsidRDefault="002A5AFF" w:rsidP="002A5AFF">
        <w:pPr>
          <w:pStyle w:val="Header"/>
          <w:jc w:val="center"/>
          <w:rPr>
            <w:szCs w:val="36"/>
          </w:rPr>
        </w:pPr>
        <w:r w:rsidRPr="002A5AFF">
          <w:rPr>
            <w:szCs w:val="36"/>
          </w:rPr>
          <w:t>Vikas PD Gawai, University of Wisconsin-Madison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5F"/>
    <w:rsid w:val="00005036"/>
    <w:rsid w:val="00007A49"/>
    <w:rsid w:val="00007F28"/>
    <w:rsid w:val="00017904"/>
    <w:rsid w:val="00037AAB"/>
    <w:rsid w:val="000777F8"/>
    <w:rsid w:val="0009534D"/>
    <w:rsid w:val="000A0A14"/>
    <w:rsid w:val="000A1EB1"/>
    <w:rsid w:val="000B45FC"/>
    <w:rsid w:val="000D6043"/>
    <w:rsid w:val="000E2E3F"/>
    <w:rsid w:val="000F5D34"/>
    <w:rsid w:val="00104711"/>
    <w:rsid w:val="00113F4E"/>
    <w:rsid w:val="00116EDE"/>
    <w:rsid w:val="001269B2"/>
    <w:rsid w:val="00130289"/>
    <w:rsid w:val="00141499"/>
    <w:rsid w:val="001502E9"/>
    <w:rsid w:val="0015391F"/>
    <w:rsid w:val="00153BD0"/>
    <w:rsid w:val="001553FA"/>
    <w:rsid w:val="001916EF"/>
    <w:rsid w:val="001B361D"/>
    <w:rsid w:val="001B3C67"/>
    <w:rsid w:val="001D2792"/>
    <w:rsid w:val="002013F0"/>
    <w:rsid w:val="00204890"/>
    <w:rsid w:val="00214D1F"/>
    <w:rsid w:val="002227DD"/>
    <w:rsid w:val="00231170"/>
    <w:rsid w:val="002326E9"/>
    <w:rsid w:val="002412A6"/>
    <w:rsid w:val="0024134D"/>
    <w:rsid w:val="00260A26"/>
    <w:rsid w:val="0026300A"/>
    <w:rsid w:val="002636E3"/>
    <w:rsid w:val="002A45D4"/>
    <w:rsid w:val="002A5A23"/>
    <w:rsid w:val="002A5AFF"/>
    <w:rsid w:val="002B5635"/>
    <w:rsid w:val="002B5DAF"/>
    <w:rsid w:val="002F399D"/>
    <w:rsid w:val="00331382"/>
    <w:rsid w:val="00331F6B"/>
    <w:rsid w:val="0033343C"/>
    <w:rsid w:val="00333D2D"/>
    <w:rsid w:val="00376AB7"/>
    <w:rsid w:val="00377457"/>
    <w:rsid w:val="003B01CF"/>
    <w:rsid w:val="003B17DE"/>
    <w:rsid w:val="003C3D18"/>
    <w:rsid w:val="003D14FB"/>
    <w:rsid w:val="003E0AB9"/>
    <w:rsid w:val="003E65B4"/>
    <w:rsid w:val="003F009B"/>
    <w:rsid w:val="003F25BD"/>
    <w:rsid w:val="003F7403"/>
    <w:rsid w:val="00407C4F"/>
    <w:rsid w:val="00415C87"/>
    <w:rsid w:val="004325AD"/>
    <w:rsid w:val="00462719"/>
    <w:rsid w:val="00471E0A"/>
    <w:rsid w:val="004A1065"/>
    <w:rsid w:val="004A132F"/>
    <w:rsid w:val="004A4F76"/>
    <w:rsid w:val="004B6ECC"/>
    <w:rsid w:val="004C3F31"/>
    <w:rsid w:val="004C7DED"/>
    <w:rsid w:val="005073BE"/>
    <w:rsid w:val="00511E91"/>
    <w:rsid w:val="0051544D"/>
    <w:rsid w:val="0052206B"/>
    <w:rsid w:val="00523468"/>
    <w:rsid w:val="0053589F"/>
    <w:rsid w:val="00536F24"/>
    <w:rsid w:val="00565F81"/>
    <w:rsid w:val="00580D0F"/>
    <w:rsid w:val="00590530"/>
    <w:rsid w:val="005A12AA"/>
    <w:rsid w:val="005A4354"/>
    <w:rsid w:val="005A6418"/>
    <w:rsid w:val="005C04B3"/>
    <w:rsid w:val="005C57EB"/>
    <w:rsid w:val="005D4ED7"/>
    <w:rsid w:val="005E3F67"/>
    <w:rsid w:val="005E689F"/>
    <w:rsid w:val="005F0E26"/>
    <w:rsid w:val="00636B7B"/>
    <w:rsid w:val="0063716F"/>
    <w:rsid w:val="006508FB"/>
    <w:rsid w:val="00660DEB"/>
    <w:rsid w:val="006624BF"/>
    <w:rsid w:val="00671E0D"/>
    <w:rsid w:val="00675553"/>
    <w:rsid w:val="006A5ED6"/>
    <w:rsid w:val="006B12CF"/>
    <w:rsid w:val="006C15E3"/>
    <w:rsid w:val="006C42C0"/>
    <w:rsid w:val="006E2F4D"/>
    <w:rsid w:val="006F0D2D"/>
    <w:rsid w:val="006F27EF"/>
    <w:rsid w:val="007073BD"/>
    <w:rsid w:val="00724F3D"/>
    <w:rsid w:val="00731071"/>
    <w:rsid w:val="007433ED"/>
    <w:rsid w:val="007529BC"/>
    <w:rsid w:val="007571B7"/>
    <w:rsid w:val="00773547"/>
    <w:rsid w:val="00777527"/>
    <w:rsid w:val="007B28CA"/>
    <w:rsid w:val="007B31ED"/>
    <w:rsid w:val="007C7683"/>
    <w:rsid w:val="007D4BF0"/>
    <w:rsid w:val="007F7129"/>
    <w:rsid w:val="00801970"/>
    <w:rsid w:val="00804A35"/>
    <w:rsid w:val="008202D7"/>
    <w:rsid w:val="008234D5"/>
    <w:rsid w:val="00837BD2"/>
    <w:rsid w:val="008612C3"/>
    <w:rsid w:val="00870044"/>
    <w:rsid w:val="00872AA3"/>
    <w:rsid w:val="008810BA"/>
    <w:rsid w:val="00884FE5"/>
    <w:rsid w:val="00894C71"/>
    <w:rsid w:val="00897DB8"/>
    <w:rsid w:val="008B44C6"/>
    <w:rsid w:val="008C39F3"/>
    <w:rsid w:val="008D5CDE"/>
    <w:rsid w:val="00917AD7"/>
    <w:rsid w:val="009264E3"/>
    <w:rsid w:val="00931D79"/>
    <w:rsid w:val="009A48AE"/>
    <w:rsid w:val="00A1349B"/>
    <w:rsid w:val="00A74258"/>
    <w:rsid w:val="00A752FF"/>
    <w:rsid w:val="00A84401"/>
    <w:rsid w:val="00AA498B"/>
    <w:rsid w:val="00AB7F6D"/>
    <w:rsid w:val="00AD5E82"/>
    <w:rsid w:val="00B11FE6"/>
    <w:rsid w:val="00B467D4"/>
    <w:rsid w:val="00B714F9"/>
    <w:rsid w:val="00B747FE"/>
    <w:rsid w:val="00BC547D"/>
    <w:rsid w:val="00BC6C04"/>
    <w:rsid w:val="00BF1CA1"/>
    <w:rsid w:val="00BF5D7A"/>
    <w:rsid w:val="00C25A7D"/>
    <w:rsid w:val="00C3150D"/>
    <w:rsid w:val="00C506D3"/>
    <w:rsid w:val="00C6506E"/>
    <w:rsid w:val="00C81BA9"/>
    <w:rsid w:val="00C855BB"/>
    <w:rsid w:val="00CB600F"/>
    <w:rsid w:val="00CC12F2"/>
    <w:rsid w:val="00CC18B3"/>
    <w:rsid w:val="00CD3EE7"/>
    <w:rsid w:val="00CD46F5"/>
    <w:rsid w:val="00CF4CFE"/>
    <w:rsid w:val="00D06845"/>
    <w:rsid w:val="00D24FCF"/>
    <w:rsid w:val="00D2731E"/>
    <w:rsid w:val="00D333E4"/>
    <w:rsid w:val="00D35716"/>
    <w:rsid w:val="00D52F79"/>
    <w:rsid w:val="00D619BB"/>
    <w:rsid w:val="00D70299"/>
    <w:rsid w:val="00D722AC"/>
    <w:rsid w:val="00DB615F"/>
    <w:rsid w:val="00DE4B6C"/>
    <w:rsid w:val="00DE7BB5"/>
    <w:rsid w:val="00DF28DE"/>
    <w:rsid w:val="00E044A3"/>
    <w:rsid w:val="00E0660B"/>
    <w:rsid w:val="00E15329"/>
    <w:rsid w:val="00E1750A"/>
    <w:rsid w:val="00E30ADD"/>
    <w:rsid w:val="00E71485"/>
    <w:rsid w:val="00EA1050"/>
    <w:rsid w:val="00EA6628"/>
    <w:rsid w:val="00EB6B84"/>
    <w:rsid w:val="00ED4986"/>
    <w:rsid w:val="00EF7175"/>
    <w:rsid w:val="00F17761"/>
    <w:rsid w:val="00F31A98"/>
    <w:rsid w:val="00F34FB2"/>
    <w:rsid w:val="00F36CCA"/>
    <w:rsid w:val="00F42D18"/>
    <w:rsid w:val="00F4339F"/>
    <w:rsid w:val="00F4707C"/>
    <w:rsid w:val="00F51527"/>
    <w:rsid w:val="00F7325D"/>
    <w:rsid w:val="00F83572"/>
    <w:rsid w:val="00F86232"/>
    <w:rsid w:val="00FA46DF"/>
    <w:rsid w:val="00FC7EF0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67443"/>
  <w15:chartTrackingRefBased/>
  <w15:docId w15:val="{0DC951A5-A07F-8941-9F21-EE483FCE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F6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3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F67"/>
    <w:rPr>
      <w:kern w:val="0"/>
      <w14:ligatures w14:val="none"/>
    </w:rPr>
  </w:style>
  <w:style w:type="paragraph" w:styleId="Revision">
    <w:name w:val="Revision"/>
    <w:hidden/>
    <w:uiPriority w:val="99"/>
    <w:semiHidden/>
    <w:rsid w:val="0015391F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752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52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52F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2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2FF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4A572426E0524AA6B5CD2C3D72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68E4E-BECD-9346-B1DD-1C5D47792D3E}"/>
      </w:docPartPr>
      <w:docPartBody>
        <w:p w:rsidR="0097483C" w:rsidRDefault="004578E1" w:rsidP="004578E1">
          <w:pPr>
            <w:pStyle w:val="C74A572426E0524AA6B5CD2C3D72959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E1"/>
    <w:rsid w:val="00047274"/>
    <w:rsid w:val="00291276"/>
    <w:rsid w:val="003870A9"/>
    <w:rsid w:val="004578E1"/>
    <w:rsid w:val="00752184"/>
    <w:rsid w:val="008C34F4"/>
    <w:rsid w:val="0097483C"/>
    <w:rsid w:val="00A4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4A572426E0524AA6B5CD2C3D729598">
    <w:name w:val="C74A572426E0524AA6B5CD2C3D729598"/>
    <w:rsid w:val="004578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PD Gawai, University of Wisconsin-Madison</dc:creator>
  <cp:keywords/>
  <dc:description/>
  <cp:lastModifiedBy>VIKAS GAWAI</cp:lastModifiedBy>
  <cp:revision>2</cp:revision>
  <dcterms:created xsi:type="dcterms:W3CDTF">2023-08-14T13:48:00Z</dcterms:created>
  <dcterms:modified xsi:type="dcterms:W3CDTF">2023-08-14T13:48:00Z</dcterms:modified>
</cp:coreProperties>
</file>