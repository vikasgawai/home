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BB4" w14:textId="016D9201" w:rsidR="00F727CB" w:rsidRPr="003E081D" w:rsidRDefault="00F727CB" w:rsidP="00C7112D">
      <w:pPr>
        <w:jc w:val="right"/>
        <w:rPr>
          <w:rFonts w:ascii="Times New Roman" w:hAnsi="Times New Roman" w:cs="Times New Roman"/>
        </w:rPr>
      </w:pPr>
      <w:r w:rsidRPr="003E081D">
        <w:rPr>
          <w:rFonts w:ascii="Times New Roman" w:hAnsi="Times New Roman" w:cs="Times New Roman"/>
        </w:rPr>
        <w:t>August 2, 2023</w:t>
      </w:r>
    </w:p>
    <w:p w14:paraId="4ACB0AAA" w14:textId="43F5C397" w:rsidR="00F727CB" w:rsidRPr="003E081D" w:rsidRDefault="00F727CB" w:rsidP="00F727CB">
      <w:pPr>
        <w:jc w:val="right"/>
        <w:rPr>
          <w:rFonts w:ascii="Times New Roman" w:hAnsi="Times New Roman" w:cs="Times New Roman"/>
        </w:rPr>
      </w:pPr>
    </w:p>
    <w:p w14:paraId="768129C7" w14:textId="2E16DD02" w:rsidR="00404F0F" w:rsidRDefault="00404F0F" w:rsidP="00033BF8">
      <w:pPr>
        <w:rPr>
          <w:rFonts w:ascii="Times New Roman" w:hAnsi="Times New Roman" w:cs="Times New Roman"/>
          <w:shd w:val="clear" w:color="auto" w:fill="FFFFFF"/>
        </w:rPr>
      </w:pPr>
      <w:ins w:id="0" w:author="VIKAS GAWAI" w:date="2023-09-14T15:21:00Z">
        <w:r>
          <w:rPr>
            <w:rFonts w:ascii="Times New Roman" w:hAnsi="Times New Roman" w:cs="Times New Roman"/>
            <w:shd w:val="clear" w:color="auto" w:fill="FFFFFF"/>
          </w:rPr>
          <w:t xml:space="preserve">May have </w:t>
        </w:r>
        <w:r w:rsidR="008F69CC">
          <w:rPr>
            <w:rFonts w:ascii="Times New Roman" w:hAnsi="Times New Roman" w:cs="Times New Roman"/>
            <w:shd w:val="clear" w:color="auto" w:fill="FFFFFF"/>
          </w:rPr>
          <w:t>a</w:t>
        </w:r>
        <w:r>
          <w:rPr>
            <w:rFonts w:ascii="Times New Roman" w:hAnsi="Times New Roman" w:cs="Times New Roman"/>
            <w:shd w:val="clear" w:color="auto" w:fill="FFFFFF"/>
          </w:rPr>
          <w:t xml:space="preserve"> consistent header to all the statements.</w:t>
        </w:r>
      </w:ins>
      <w:ins w:id="1" w:author="VIKAS GAWAI" w:date="2023-09-14T15:37:00Z">
        <w:r w:rsidR="00BF3037">
          <w:rPr>
            <w:rFonts w:ascii="Times New Roman" w:hAnsi="Times New Roman" w:cs="Times New Roman"/>
            <w:shd w:val="clear" w:color="auto" w:fill="FFFFFF"/>
          </w:rPr>
          <w:t xml:space="preserve"> Make nor</w:t>
        </w:r>
      </w:ins>
      <w:ins w:id="2" w:author="VIKAS GAWAI" w:date="2023-09-14T15:38:00Z">
        <w:r w:rsidR="00BF3037">
          <w:rPr>
            <w:rFonts w:ascii="Times New Roman" w:hAnsi="Times New Roman" w:cs="Times New Roman"/>
            <w:shd w:val="clear" w:color="auto" w:fill="FFFFFF"/>
          </w:rPr>
          <w:t xml:space="preserve">mal margins. </w:t>
        </w:r>
        <w:r w:rsidR="00036E6D">
          <w:rPr>
            <w:rFonts w:ascii="Times New Roman" w:hAnsi="Times New Roman" w:cs="Times New Roman"/>
            <w:shd w:val="clear" w:color="auto" w:fill="FFFFFF"/>
          </w:rPr>
          <w:t>Remove page 1 of 1.</w:t>
        </w:r>
      </w:ins>
    </w:p>
    <w:p w14:paraId="68155AD9" w14:textId="4E46358C" w:rsidR="00033BF8" w:rsidRPr="003E081D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Faculty Search Committee</w:t>
      </w:r>
      <w:r w:rsidR="002862C7">
        <w:rPr>
          <w:rFonts w:ascii="Times New Roman" w:hAnsi="Times New Roman" w:cs="Times New Roman"/>
          <w:shd w:val="clear" w:color="auto" w:fill="FFFFFF"/>
        </w:rPr>
        <w:t>,</w:t>
      </w:r>
    </w:p>
    <w:p w14:paraId="7F247E01" w14:textId="77777777" w:rsidR="006130C1" w:rsidRPr="003E081D" w:rsidRDefault="006130C1" w:rsidP="00033BF8">
      <w:pPr>
        <w:rPr>
          <w:rFonts w:ascii="Times New Roman" w:hAnsi="Times New Roman" w:cs="Times New Roman"/>
          <w:shd w:val="clear" w:color="auto" w:fill="FFFFFF"/>
        </w:rPr>
      </w:pPr>
    </w:p>
    <w:p w14:paraId="42B286F9" w14:textId="7A41146D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Dear </w:t>
      </w:r>
      <w:r w:rsidR="00063D4B" w:rsidRPr="003E081D">
        <w:rPr>
          <w:rFonts w:ascii="Times New Roman" w:hAnsi="Times New Roman" w:cs="Times New Roman"/>
          <w:shd w:val="clear" w:color="auto" w:fill="FFFFFF"/>
        </w:rPr>
        <w:t xml:space="preserve">Committee </w:t>
      </w:r>
      <w:r w:rsidRPr="003E081D">
        <w:rPr>
          <w:rFonts w:ascii="Times New Roman" w:hAnsi="Times New Roman" w:cs="Times New Roman"/>
          <w:shd w:val="clear" w:color="auto" w:fill="FFFFFF"/>
        </w:rPr>
        <w:t>Members</w:t>
      </w:r>
      <w:r w:rsidR="0074702B" w:rsidRPr="003E081D">
        <w:rPr>
          <w:rFonts w:ascii="Times New Roman" w:hAnsi="Times New Roman" w:cs="Times New Roman"/>
          <w:shd w:val="clear" w:color="auto" w:fill="FFFFFF"/>
        </w:rPr>
        <w:t>,</w:t>
      </w:r>
    </w:p>
    <w:p w14:paraId="68BB61AE" w14:textId="77777777" w:rsidR="00437058" w:rsidRPr="003E081D" w:rsidRDefault="00437058" w:rsidP="005B2C99">
      <w:pPr>
        <w:rPr>
          <w:rFonts w:ascii="Times New Roman" w:hAnsi="Times New Roman" w:cs="Times New Roman"/>
          <w:shd w:val="clear" w:color="auto" w:fill="FFFFFF"/>
        </w:rPr>
      </w:pPr>
    </w:p>
    <w:p w14:paraId="7B5AC7B3" w14:textId="5B889ADF" w:rsidR="00EC49C0" w:rsidRPr="00EC49C0" w:rsidRDefault="005B2C99" w:rsidP="00EC49C0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write to apply for the </w:t>
      </w:r>
      <w:r w:rsidR="00861343" w:rsidRPr="003E081D">
        <w:rPr>
          <w:rFonts w:ascii="Times New Roman" w:hAnsi="Times New Roman" w:cs="Times New Roman"/>
          <w:shd w:val="clear" w:color="auto" w:fill="FFFFFF"/>
        </w:rPr>
        <w:t>Assistant Professor position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in the </w:t>
      </w:r>
      <w:r w:rsidR="00943C47">
        <w:rPr>
          <w:rFonts w:ascii="Times New Roman" w:hAnsi="Times New Roman" w:cs="Times New Roman"/>
          <w:shd w:val="clear" w:color="auto" w:fill="FFFFFF"/>
        </w:rPr>
        <w:t>XYZ dept</w:t>
      </w:r>
      <w:r w:rsidRPr="003E081D">
        <w:rPr>
          <w:rFonts w:ascii="Times New Roman" w:hAnsi="Times New Roman" w:cs="Times New Roman"/>
          <w:shd w:val="clear" w:color="auto" w:fill="FFFFFF"/>
        </w:rPr>
        <w:t>. I am a</w:t>
      </w:r>
      <w:r w:rsidR="00437058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doctoral student in </w:t>
      </w:r>
      <w:r w:rsidR="0019647A">
        <w:rPr>
          <w:rFonts w:ascii="Times New Roman" w:hAnsi="Times New Roman" w:cs="Times New Roman"/>
          <w:shd w:val="clear" w:color="auto" w:fill="FFFFFF"/>
        </w:rPr>
        <w:t xml:space="preserve">the </w:t>
      </w:r>
      <w:r w:rsidR="00007E6E">
        <w:rPr>
          <w:rFonts w:ascii="Times New Roman" w:hAnsi="Times New Roman" w:cs="Times New Roman"/>
          <w:shd w:val="clear" w:color="auto" w:fill="FFFFFF"/>
        </w:rPr>
        <w:t xml:space="preserve">Agricultural and </w:t>
      </w:r>
      <w:r w:rsidR="005073B5">
        <w:rPr>
          <w:rFonts w:ascii="Times New Roman" w:hAnsi="Times New Roman" w:cs="Times New Roman"/>
          <w:shd w:val="clear" w:color="auto" w:fill="FFFFFF"/>
        </w:rPr>
        <w:t>A</w:t>
      </w:r>
      <w:r w:rsidR="00540F0C"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 w:rsidR="005073B5"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 w:rsidR="004528F5"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</w:t>
      </w:r>
      <w:r w:rsidR="00540F0C" w:rsidRPr="003E081D">
        <w:rPr>
          <w:rFonts w:ascii="Times New Roman" w:hAnsi="Times New Roman" w:cs="Times New Roman"/>
          <w:shd w:val="clear" w:color="auto" w:fill="FFFFFF"/>
        </w:rPr>
        <w:t>Wisconsin-Madison</w:t>
      </w:r>
      <w:r w:rsidRPr="003E081D">
        <w:rPr>
          <w:rFonts w:ascii="Times New Roman" w:hAnsi="Times New Roman" w:cs="Times New Roman"/>
          <w:shd w:val="clear" w:color="auto" w:fill="FFFFFF"/>
        </w:rPr>
        <w:t>, and I expect to complete my degree</w:t>
      </w:r>
      <w:r w:rsidR="0081301B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F671FF"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2204D9" w:rsidRPr="003E081D">
        <w:rPr>
          <w:rFonts w:ascii="Times New Roman" w:hAnsi="Times New Roman" w:cs="Times New Roman"/>
          <w:shd w:val="clear" w:color="auto" w:fill="FFFFFF"/>
        </w:rPr>
        <w:t>May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20</w:t>
      </w:r>
      <w:r w:rsidR="002204D9" w:rsidRPr="003E081D">
        <w:rPr>
          <w:rFonts w:ascii="Times New Roman" w:hAnsi="Times New Roman" w:cs="Times New Roman"/>
          <w:shd w:val="clear" w:color="auto" w:fill="FFFFFF"/>
        </w:rPr>
        <w:t>24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</w:t>
      </w:r>
      <w:r w:rsidR="005627BA" w:rsidRPr="005627BA">
        <w:rPr>
          <w:rFonts w:ascii="Times New Roman" w:hAnsi="Times New Roman" w:cs="Times New Roman"/>
          <w:shd w:val="clear" w:color="auto" w:fill="FFFFFF"/>
        </w:rPr>
        <w:t>My research interests encompass health, aging, welfare, human capital, social security, and social inequity in both the US and India</w:t>
      </w:r>
      <w:r w:rsidR="00A52FE1">
        <w:rPr>
          <w:rFonts w:ascii="Times New Roman" w:hAnsi="Times New Roman" w:cs="Times New Roman"/>
          <w:shd w:val="clear" w:color="auto" w:fill="FFFFFF"/>
        </w:rPr>
        <w:t>.</w:t>
      </w:r>
      <w:r w:rsidR="00EC49C0">
        <w:rPr>
          <w:rFonts w:ascii="Times New Roman" w:hAnsi="Times New Roman" w:cs="Times New Roman"/>
          <w:shd w:val="clear" w:color="auto" w:fill="FFFFFF"/>
        </w:rPr>
        <w:t xml:space="preserve"> </w:t>
      </w:r>
      <w:r w:rsidR="00EC49C0" w:rsidRPr="00EC49C0">
        <w:rPr>
          <w:rFonts w:ascii="Times New Roman" w:hAnsi="Times New Roman" w:cs="Times New Roman"/>
          <w:shd w:val="clear" w:color="auto" w:fill="FFFFFF"/>
        </w:rPr>
        <w:t xml:space="preserve">A major part of my research involves evaluating technological shocks </w:t>
      </w:r>
      <w:ins w:id="3" w:author="VIKAS GAWAI" w:date="2023-09-14T15:27:00Z">
        <w:r w:rsidR="004264D0">
          <w:rPr>
            <w:rFonts w:ascii="Times New Roman" w:hAnsi="Times New Roman" w:cs="Times New Roman"/>
            <w:shd w:val="clear" w:color="auto" w:fill="FFFFFF"/>
          </w:rPr>
          <w:t xml:space="preserve">and policies </w:t>
        </w:r>
      </w:ins>
      <w:r w:rsidR="00EC49C0" w:rsidRPr="00EC49C0">
        <w:rPr>
          <w:rFonts w:ascii="Times New Roman" w:hAnsi="Times New Roman" w:cs="Times New Roman"/>
          <w:shd w:val="clear" w:color="auto" w:fill="FFFFFF"/>
        </w:rPr>
        <w:t>on individual health and human capital outcomes</w:t>
      </w:r>
      <w:del w:id="4" w:author="VIKAS GAWAI" w:date="2023-09-14T15:27:00Z">
        <w:r w:rsidR="00EC49C0" w:rsidRPr="00EC49C0" w:rsidDel="004264D0">
          <w:rPr>
            <w:rFonts w:ascii="Times New Roman" w:hAnsi="Times New Roman" w:cs="Times New Roman"/>
            <w:shd w:val="clear" w:color="auto" w:fill="FFFFFF"/>
          </w:rPr>
          <w:delText>, using modern economics methods</w:delText>
        </w:r>
        <w:r w:rsidR="00EC49C0" w:rsidDel="004264D0">
          <w:rPr>
            <w:rFonts w:ascii="Times New Roman" w:hAnsi="Times New Roman" w:cs="Times New Roman"/>
            <w:shd w:val="clear" w:color="auto" w:fill="FFFFFF"/>
          </w:rPr>
          <w:delText xml:space="preserve"> in DID and MRDD and m</w:delText>
        </w:r>
        <w:r w:rsidR="00EC49C0" w:rsidRPr="00EC49C0" w:rsidDel="004264D0">
          <w:rPr>
            <w:rFonts w:ascii="Times New Roman" w:hAnsi="Times New Roman" w:cs="Times New Roman"/>
            <w:shd w:val="clear" w:color="auto" w:fill="FFFFFF"/>
          </w:rPr>
          <w:delText>y research has been funded by agencies</w:delText>
        </w:r>
        <w:r w:rsidR="00EC49C0" w:rsidDel="004264D0">
          <w:rPr>
            <w:rFonts w:ascii="Times New Roman" w:hAnsi="Times New Roman" w:cs="Times New Roman"/>
            <w:shd w:val="clear" w:color="auto" w:fill="FFFFFF"/>
          </w:rPr>
          <w:delText xml:space="preserve"> </w:delText>
        </w:r>
        <w:r w:rsidR="00EC49C0" w:rsidRPr="00EC49C0" w:rsidDel="004264D0">
          <w:rPr>
            <w:rFonts w:ascii="Times New Roman" w:hAnsi="Times New Roman" w:cs="Times New Roman"/>
            <w:shd w:val="clear" w:color="auto" w:fill="FFFFFF"/>
          </w:rPr>
          <w:delText>including NIA</w:delText>
        </w:r>
        <w:r w:rsidR="00EC49C0" w:rsidDel="004264D0">
          <w:rPr>
            <w:rFonts w:ascii="Times New Roman" w:hAnsi="Times New Roman" w:cs="Times New Roman"/>
            <w:shd w:val="clear" w:color="auto" w:fill="FFFFFF"/>
          </w:rPr>
          <w:delText xml:space="preserve"> and</w:delText>
        </w:r>
        <w:r w:rsidR="00EC49C0" w:rsidRPr="00EC49C0" w:rsidDel="004264D0">
          <w:rPr>
            <w:rFonts w:ascii="Times New Roman" w:hAnsi="Times New Roman" w:cs="Times New Roman"/>
            <w:shd w:val="clear" w:color="auto" w:fill="FFFFFF"/>
          </w:rPr>
          <w:delText xml:space="preserve"> SSA</w:delText>
        </w:r>
      </w:del>
      <w:r w:rsidR="00EC49C0" w:rsidRPr="00EC49C0">
        <w:rPr>
          <w:rFonts w:ascii="Times New Roman" w:hAnsi="Times New Roman" w:cs="Times New Roman"/>
          <w:shd w:val="clear" w:color="auto" w:fill="FFFFFF"/>
        </w:rPr>
        <w:t>.</w:t>
      </w:r>
    </w:p>
    <w:p w14:paraId="5962E056" w14:textId="64AC06B3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</w:p>
    <w:p w14:paraId="49007FA1" w14:textId="77777777" w:rsidR="00E4798B" w:rsidRDefault="00A41E7B" w:rsidP="00942302">
      <w:pPr>
        <w:pStyle w:val="Default"/>
        <w:rPr>
          <w:ins w:id="5" w:author="VIKAS GAWAI" w:date="2023-09-14T15:30:00Z"/>
          <w:color w:val="auto"/>
        </w:rPr>
      </w:pPr>
      <w:r>
        <w:rPr>
          <w:color w:val="auto"/>
          <w:shd w:val="clear" w:color="auto" w:fill="FFFFFF"/>
        </w:rPr>
        <w:t>M</w:t>
      </w:r>
      <w:r w:rsidR="007537A7" w:rsidRPr="003E081D">
        <w:rPr>
          <w:color w:val="auto"/>
        </w:rPr>
        <w:t xml:space="preserve">y job market paper </w:t>
      </w:r>
      <w:r w:rsidR="001424CC" w:rsidRPr="003E081D">
        <w:rPr>
          <w:color w:val="auto"/>
        </w:rPr>
        <w:t xml:space="preserve">uses </w:t>
      </w:r>
      <w:r w:rsidR="00B67076">
        <w:rPr>
          <w:color w:val="auto"/>
        </w:rPr>
        <w:t xml:space="preserve">the </w:t>
      </w:r>
      <w:r w:rsidR="005B4396" w:rsidRPr="003E081D">
        <w:rPr>
          <w:color w:val="auto"/>
        </w:rPr>
        <w:t>advanced</w:t>
      </w:r>
      <w:r w:rsidR="001424CC" w:rsidRPr="003E081D">
        <w:rPr>
          <w:color w:val="auto"/>
        </w:rPr>
        <w:t xml:space="preserve"> </w:t>
      </w:r>
      <w:r w:rsidR="001B28DD">
        <w:rPr>
          <w:color w:val="auto"/>
        </w:rPr>
        <w:t>difference-in-differences (</w:t>
      </w:r>
      <w:r w:rsidR="001424CC" w:rsidRPr="003E081D">
        <w:rPr>
          <w:color w:val="auto"/>
        </w:rPr>
        <w:t>DID</w:t>
      </w:r>
      <w:r w:rsidR="001B28DD">
        <w:rPr>
          <w:color w:val="auto"/>
        </w:rPr>
        <w:t>)</w:t>
      </w:r>
      <w:r w:rsidR="001424CC" w:rsidRPr="003E081D">
        <w:rPr>
          <w:color w:val="auto"/>
        </w:rPr>
        <w:t xml:space="preserve"> </w:t>
      </w:r>
      <w:r w:rsidR="00B67076">
        <w:rPr>
          <w:color w:val="auto"/>
        </w:rPr>
        <w:t>technique</w:t>
      </w:r>
      <w:r w:rsidR="001424CC" w:rsidRPr="003E081D">
        <w:rPr>
          <w:color w:val="auto"/>
        </w:rPr>
        <w:t xml:space="preserve"> with individual-level panel data and </w:t>
      </w:r>
      <w:r w:rsidR="007537A7" w:rsidRPr="003E081D">
        <w:rPr>
          <w:color w:val="auto"/>
        </w:rPr>
        <w:t xml:space="preserve">provides </w:t>
      </w:r>
      <w:r w:rsidR="0042175F" w:rsidRPr="003E081D">
        <w:rPr>
          <w:color w:val="auto"/>
        </w:rPr>
        <w:t xml:space="preserve">causal </w:t>
      </w:r>
      <w:r w:rsidR="007537A7" w:rsidRPr="003E081D">
        <w:rPr>
          <w:color w:val="auto"/>
        </w:rPr>
        <w:t xml:space="preserve">evidence </w:t>
      </w:r>
      <w:r w:rsidR="007F3F2F" w:rsidRPr="003E081D">
        <w:rPr>
          <w:color w:val="auto"/>
        </w:rPr>
        <w:t>of</w:t>
      </w:r>
      <w:r w:rsidR="007537A7" w:rsidRPr="003E081D">
        <w:rPr>
          <w:color w:val="auto"/>
        </w:rPr>
        <w:t xml:space="preserve"> the impact of</w:t>
      </w:r>
      <w:r w:rsidR="00795D56" w:rsidRPr="003E081D">
        <w:rPr>
          <w:color w:val="auto"/>
        </w:rPr>
        <w:t xml:space="preserve"> </w:t>
      </w:r>
      <w:r w:rsidR="005B4396" w:rsidRPr="003E081D">
        <w:rPr>
          <w:color w:val="auto"/>
        </w:rPr>
        <w:t>the staggered rollout of high-speed</w:t>
      </w:r>
      <w:r w:rsidR="00795D56" w:rsidRPr="003E081D">
        <w:rPr>
          <w:color w:val="auto"/>
        </w:rPr>
        <w:t xml:space="preserve"> </w:t>
      </w:r>
      <w:r w:rsidR="00561232" w:rsidRPr="003E081D">
        <w:rPr>
          <w:color w:val="auto"/>
        </w:rPr>
        <w:t xml:space="preserve">internet </w:t>
      </w:r>
      <w:r w:rsidR="00A6478D" w:rsidRPr="003E081D">
        <w:rPr>
          <w:color w:val="auto"/>
        </w:rPr>
        <w:t xml:space="preserve">(broadband) </w:t>
      </w:r>
      <w:r w:rsidR="00795D56" w:rsidRPr="003E081D">
        <w:rPr>
          <w:color w:val="auto"/>
        </w:rPr>
        <w:t xml:space="preserve">technology on </w:t>
      </w:r>
      <w:r w:rsidR="00C52226" w:rsidRPr="00C52226">
        <w:rPr>
          <w:color w:val="auto"/>
        </w:rPr>
        <w:t>mental health</w:t>
      </w:r>
      <w:r w:rsidR="00C52226">
        <w:rPr>
          <w:i/>
          <w:iCs/>
          <w:color w:val="auto"/>
        </w:rPr>
        <w:t xml:space="preserve"> </w:t>
      </w:r>
      <w:r w:rsidR="00795D56" w:rsidRPr="003E081D">
        <w:rPr>
          <w:color w:val="auto"/>
        </w:rPr>
        <w:t>among older adults</w:t>
      </w:r>
      <w:r w:rsidR="006B0192">
        <w:rPr>
          <w:color w:val="auto"/>
        </w:rPr>
        <w:t>.</w:t>
      </w:r>
      <w:r w:rsidR="00443B06" w:rsidRPr="003E081D">
        <w:rPr>
          <w:color w:val="auto"/>
        </w:rPr>
        <w:t xml:space="preserve"> I find that </w:t>
      </w:r>
      <w:r w:rsidR="00B20DA4" w:rsidRPr="003E081D">
        <w:rPr>
          <w:color w:val="auto"/>
        </w:rPr>
        <w:t>high-speed internet</w:t>
      </w:r>
      <w:r w:rsidR="00532AA6" w:rsidRPr="003E081D">
        <w:rPr>
          <w:color w:val="auto"/>
        </w:rPr>
        <w:t xml:space="preserve"> </w:t>
      </w:r>
      <w:r w:rsidR="002C66A7" w:rsidRPr="003E081D">
        <w:rPr>
          <w:color w:val="auto"/>
        </w:rPr>
        <w:t>positively affects</w:t>
      </w:r>
      <w:r w:rsidR="00B20DA4" w:rsidRPr="003E081D">
        <w:rPr>
          <w:color w:val="auto"/>
        </w:rPr>
        <w:t xml:space="preserve"> the mental health of older adults</w:t>
      </w:r>
      <w:r w:rsidR="00F37F82" w:rsidRPr="003E081D">
        <w:rPr>
          <w:color w:val="auto"/>
        </w:rPr>
        <w:t xml:space="preserve">, primarily due to </w:t>
      </w:r>
      <w:r w:rsidR="001C544D" w:rsidRPr="003E081D">
        <w:rPr>
          <w:color w:val="auto"/>
        </w:rPr>
        <w:t>improvements</w:t>
      </w:r>
      <w:r w:rsidR="00F37F82" w:rsidRPr="003E081D">
        <w:rPr>
          <w:color w:val="auto"/>
        </w:rPr>
        <w:t xml:space="preserve"> in </w:t>
      </w:r>
      <w:r w:rsidR="001835F3">
        <w:rPr>
          <w:color w:val="auto"/>
        </w:rPr>
        <w:t>novel</w:t>
      </w:r>
      <w:r w:rsidR="00F37F82" w:rsidRPr="003E081D">
        <w:rPr>
          <w:color w:val="auto"/>
        </w:rPr>
        <w:t xml:space="preserve"> channels like </w:t>
      </w:r>
      <w:r w:rsidR="007C4303" w:rsidRPr="003E081D">
        <w:rPr>
          <w:color w:val="auto"/>
        </w:rPr>
        <w:t xml:space="preserve">an increase in </w:t>
      </w:r>
      <w:r w:rsidR="00F37F82" w:rsidRPr="003E081D">
        <w:rPr>
          <w:i/>
          <w:iCs/>
          <w:color w:val="auto"/>
        </w:rPr>
        <w:t>social connectedness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and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 decline in</w:t>
      </w:r>
      <w:r w:rsidR="007C4303" w:rsidRPr="003E081D">
        <w:rPr>
          <w:i/>
          <w:iCs/>
          <w:color w:val="auto"/>
        </w:rPr>
        <w:t xml:space="preserve"> social isolation</w:t>
      </w:r>
      <w:r w:rsidR="00F37F82" w:rsidRPr="003E081D">
        <w:rPr>
          <w:color w:val="auto"/>
        </w:rPr>
        <w:t>.</w:t>
      </w:r>
      <w:r w:rsidR="00532AA6" w:rsidRPr="003E081D">
        <w:rPr>
          <w:color w:val="auto"/>
        </w:rPr>
        <w:t xml:space="preserve"> These findings </w:t>
      </w:r>
      <w:r w:rsidR="0050555D" w:rsidRPr="003E081D">
        <w:rPr>
          <w:color w:val="auto"/>
        </w:rPr>
        <w:t>contrast</w:t>
      </w:r>
      <w:r w:rsidR="00532AA6" w:rsidRPr="003E081D">
        <w:rPr>
          <w:color w:val="auto"/>
        </w:rPr>
        <w:t xml:space="preserve"> </w:t>
      </w:r>
      <w:r w:rsidR="0050555D" w:rsidRPr="003E081D">
        <w:rPr>
          <w:color w:val="auto"/>
        </w:rPr>
        <w:t>with the</w:t>
      </w:r>
      <w:r w:rsidR="00532AA6" w:rsidRPr="003E081D">
        <w:rPr>
          <w:color w:val="auto"/>
        </w:rPr>
        <w:t xml:space="preserve"> recent evidence </w:t>
      </w:r>
      <w:r w:rsidR="006A1C95" w:rsidRPr="003E081D">
        <w:rPr>
          <w:color w:val="auto"/>
        </w:rPr>
        <w:t>in</w:t>
      </w:r>
      <w:r w:rsidR="00532AA6" w:rsidRPr="003E081D">
        <w:rPr>
          <w:color w:val="auto"/>
        </w:rPr>
        <w:t xml:space="preserve"> economics highlight</w:t>
      </w:r>
      <w:r w:rsidR="000C0A2C" w:rsidRPr="003E081D">
        <w:rPr>
          <w:color w:val="auto"/>
        </w:rPr>
        <w:t>ing</w:t>
      </w:r>
      <w:r w:rsidR="00532AA6" w:rsidRPr="003E081D">
        <w:rPr>
          <w:color w:val="auto"/>
        </w:rPr>
        <w:t xml:space="preserve"> the detrimental impact of social media on the mental health of college students, primarily attributed to unfavorable </w:t>
      </w:r>
      <w:r w:rsidR="00532AA6" w:rsidRPr="003E081D">
        <w:rPr>
          <w:i/>
          <w:iCs/>
          <w:color w:val="auto"/>
        </w:rPr>
        <w:t>social comparisons</w:t>
      </w:r>
      <w:r w:rsidR="00532AA6" w:rsidRPr="003E081D">
        <w:rPr>
          <w:color w:val="auto"/>
        </w:rPr>
        <w:t>.</w:t>
      </w:r>
      <w:ins w:id="6" w:author="VIKAS GAWAI" w:date="2023-09-14T15:27:00Z">
        <w:r w:rsidR="00E4798B">
          <w:rPr>
            <w:color w:val="auto"/>
          </w:rPr>
          <w:t xml:space="preserve"> </w:t>
        </w:r>
      </w:ins>
    </w:p>
    <w:p w14:paraId="62CE2814" w14:textId="77777777" w:rsidR="00E4798B" w:rsidRDefault="00E4798B" w:rsidP="00942302">
      <w:pPr>
        <w:pStyle w:val="Default"/>
        <w:rPr>
          <w:ins w:id="7" w:author="VIKAS GAWAI" w:date="2023-09-14T15:30:00Z"/>
          <w:color w:val="auto"/>
        </w:rPr>
      </w:pPr>
    </w:p>
    <w:p w14:paraId="5BA0B9F4" w14:textId="6394BB9C" w:rsidR="00F06895" w:rsidRPr="003E081D" w:rsidRDefault="00E4798B" w:rsidP="00942302">
      <w:pPr>
        <w:pStyle w:val="Default"/>
        <w:rPr>
          <w:color w:val="auto"/>
        </w:rPr>
      </w:pPr>
      <w:ins w:id="8" w:author="VIKAS GAWAI" w:date="2023-09-14T15:27:00Z">
        <w:r>
          <w:rPr>
            <w:color w:val="auto"/>
          </w:rPr>
          <w:t xml:space="preserve">I also </w:t>
        </w:r>
      </w:ins>
      <w:ins w:id="9" w:author="VIKAS GAWAI" w:date="2023-09-14T15:28:00Z">
        <w:r>
          <w:rPr>
            <w:color w:val="auto"/>
          </w:rPr>
          <w:t xml:space="preserve">have five(check) other </w:t>
        </w:r>
      </w:ins>
      <w:ins w:id="10" w:author="VIKAS GAWAI" w:date="2023-09-14T15:30:00Z">
        <w:r>
          <w:rPr>
            <w:color w:val="auto"/>
          </w:rPr>
          <w:t>papers</w:t>
        </w:r>
      </w:ins>
      <w:ins w:id="11" w:author="VIKAS GAWAI" w:date="2023-09-14T15:28:00Z">
        <w:r>
          <w:rPr>
            <w:color w:val="auto"/>
          </w:rPr>
          <w:t xml:space="preserve"> two are undert </w:t>
        </w:r>
      </w:ins>
      <w:ins w:id="12" w:author="VIKAS GAWAI" w:date="2023-09-14T15:29:00Z">
        <w:r>
          <w:rPr>
            <w:color w:val="auto"/>
          </w:rPr>
          <w:t>revise and resubmit that are broadly on the topic. I do broadband and agi</w:t>
        </w:r>
      </w:ins>
      <w:ins w:id="13" w:author="VIKAS GAWAI" w:date="2023-09-14T15:30:00Z">
        <w:r>
          <w:rPr>
            <w:color w:val="auto"/>
          </w:rPr>
          <w:t>ng, technology and human capital welfare, etc.</w:t>
        </w:r>
      </w:ins>
    </w:p>
    <w:p w14:paraId="4ABBEB75" w14:textId="77777777" w:rsidR="00483F4A" w:rsidRDefault="00483F4A" w:rsidP="00942302">
      <w:pPr>
        <w:pStyle w:val="Default"/>
        <w:rPr>
          <w:ins w:id="14" w:author="VIKAS GAWAI" w:date="2023-09-14T15:24:00Z"/>
          <w:color w:val="auto"/>
        </w:rPr>
      </w:pPr>
    </w:p>
    <w:p w14:paraId="0C6F1545" w14:textId="25F327C5" w:rsidR="00B96F02" w:rsidRDefault="00B96F02" w:rsidP="00942302">
      <w:pPr>
        <w:pStyle w:val="Default"/>
        <w:rPr>
          <w:ins w:id="15" w:author="VIKAS GAWAI" w:date="2023-09-14T15:24:00Z"/>
          <w:color w:val="auto"/>
        </w:rPr>
      </w:pPr>
      <w:ins w:id="16" w:author="VIKAS GAWAI" w:date="2023-09-14T15:24:00Z">
        <w:r>
          <w:rPr>
            <w:color w:val="auto"/>
          </w:rPr>
          <w:t>Cover letter- what you are selling to them and also wha</w:t>
        </w:r>
      </w:ins>
      <w:ins w:id="17" w:author="VIKAS GAWAI" w:date="2023-09-14T15:25:00Z">
        <w:r>
          <w:rPr>
            <w:color w:val="auto"/>
          </w:rPr>
          <w:t>t is there in the packate.</w:t>
        </w:r>
        <w:r w:rsidR="00AA05F3">
          <w:rPr>
            <w:color w:val="auto"/>
          </w:rPr>
          <w:t xml:space="preserve"> What are the features that are important.</w:t>
        </w:r>
        <w:r w:rsidR="004264D0">
          <w:rPr>
            <w:color w:val="auto"/>
          </w:rPr>
          <w:t xml:space="preserve"> I also have 4 woking papers, 2 </w:t>
        </w:r>
      </w:ins>
      <w:ins w:id="18" w:author="VIKAS GAWAI" w:date="2023-09-14T15:26:00Z">
        <w:r w:rsidR="004264D0">
          <w:rPr>
            <w:color w:val="auto"/>
          </w:rPr>
          <w:t xml:space="preserve">under review, </w:t>
        </w:r>
      </w:ins>
    </w:p>
    <w:p w14:paraId="659087B2" w14:textId="77777777" w:rsidR="00B96F02" w:rsidRPr="003E081D" w:rsidRDefault="00B96F02" w:rsidP="00942302">
      <w:pPr>
        <w:pStyle w:val="Default"/>
        <w:rPr>
          <w:color w:val="auto"/>
        </w:rPr>
      </w:pPr>
    </w:p>
    <w:p w14:paraId="28338E45" w14:textId="4F294BD0" w:rsidR="00A84E9D" w:rsidRDefault="004E56A8" w:rsidP="00942302">
      <w:pPr>
        <w:pStyle w:val="Default"/>
        <w:rPr>
          <w:ins w:id="19" w:author="VIKAS GAWAI" w:date="2023-09-14T15:34:00Z"/>
          <w:color w:val="auto"/>
          <w:shd w:val="clear" w:color="auto" w:fill="FFFFFF"/>
        </w:rPr>
      </w:pPr>
      <w:ins w:id="20" w:author="VIKAS GAWAI" w:date="2023-09-14T15:32:00Z">
        <w:r w:rsidRPr="005D4ED7">
          <w:t>As a first-generation college graduate and a person of color belonging to the lowest socioeconomic stratum in Indian society</w:t>
        </w:r>
        <w:r>
          <w:t xml:space="preserve">, I will bring </w:t>
        </w:r>
      </w:ins>
      <w:ins w:id="21" w:author="VIKAS GAWAI" w:date="2023-09-14T15:33:00Z">
        <w:r w:rsidR="007B7F65">
          <w:t xml:space="preserve">a </w:t>
        </w:r>
      </w:ins>
      <w:ins w:id="22" w:author="VIKAS GAWAI" w:date="2023-09-14T15:32:00Z">
        <w:r>
          <w:t>commitment to diversity to your university.</w:t>
        </w:r>
        <w:r>
          <w:rPr>
            <w:color w:val="auto"/>
            <w:shd w:val="clear" w:color="auto" w:fill="FFFFFF"/>
          </w:rPr>
          <w:t xml:space="preserve"> </w:t>
        </w:r>
      </w:ins>
      <w:ins w:id="23" w:author="VIKAS GAWAI" w:date="2023-09-14T15:33:00Z">
        <w:r>
          <w:rPr>
            <w:color w:val="auto"/>
            <w:shd w:val="clear" w:color="auto" w:fill="FFFFFF"/>
          </w:rPr>
          <w:t xml:space="preserve">As a </w:t>
        </w:r>
        <w:r w:rsidR="007B7F65">
          <w:rPr>
            <w:color w:val="auto"/>
            <w:shd w:val="clear" w:color="auto" w:fill="FFFFFF"/>
          </w:rPr>
          <w:t>lecture</w:t>
        </w:r>
        <w:r>
          <w:rPr>
            <w:color w:val="auto"/>
            <w:shd w:val="clear" w:color="auto" w:fill="FFFFFF"/>
          </w:rPr>
          <w:t xml:space="preserve"> I brought that diversity to UW-Madiosn and Bently uni, I hope to do that on your </w:t>
        </w:r>
        <w:r w:rsidR="00FD1E89">
          <w:rPr>
            <w:color w:val="auto"/>
            <w:shd w:val="clear" w:color="auto" w:fill="FFFFFF"/>
          </w:rPr>
          <w:t>campus</w:t>
        </w:r>
        <w:r>
          <w:rPr>
            <w:color w:val="auto"/>
            <w:shd w:val="clear" w:color="auto" w:fill="FFFFFF"/>
          </w:rPr>
          <w:t xml:space="preserve">. </w:t>
        </w:r>
      </w:ins>
      <w:ins w:id="24" w:author="VIKAS GAWAI" w:date="2023-09-14T15:34:00Z">
        <w:r w:rsidR="00E22360">
          <w:rPr>
            <w:color w:val="auto"/>
            <w:shd w:val="clear" w:color="auto" w:fill="FFFFFF"/>
          </w:rPr>
          <w:t xml:space="preserve">And excited about teaching. </w:t>
        </w:r>
        <w:r w:rsidR="00932690">
          <w:rPr>
            <w:color w:val="auto"/>
            <w:shd w:val="clear" w:color="auto" w:fill="FFFFFF"/>
          </w:rPr>
          <w:t xml:space="preserve">As </w:t>
        </w:r>
      </w:ins>
      <w:ins w:id="25" w:author="VIKAS GAWAI" w:date="2023-09-14T15:35:00Z">
        <w:r w:rsidR="00932690">
          <w:rPr>
            <w:color w:val="auto"/>
            <w:shd w:val="clear" w:color="auto" w:fill="FFFFFF"/>
          </w:rPr>
          <w:t>a grad student I am enterpreneural to find and applying to funding and I will do that.</w:t>
        </w:r>
      </w:ins>
    </w:p>
    <w:p w14:paraId="0ACB11D4" w14:textId="77777777" w:rsidR="00A84E9D" w:rsidRDefault="00A84E9D" w:rsidP="00942302">
      <w:pPr>
        <w:pStyle w:val="Default"/>
        <w:rPr>
          <w:ins w:id="26" w:author="VIKAS GAWAI" w:date="2023-09-14T15:36:00Z"/>
          <w:color w:val="auto"/>
          <w:shd w:val="clear" w:color="auto" w:fill="FFFFFF"/>
        </w:rPr>
      </w:pPr>
    </w:p>
    <w:p w14:paraId="21584C45" w14:textId="46C49E09" w:rsidR="00142BB5" w:rsidRDefault="00142BB5" w:rsidP="00942302">
      <w:pPr>
        <w:pStyle w:val="Default"/>
        <w:rPr>
          <w:ins w:id="27" w:author="VIKAS GAWAI" w:date="2023-09-14T15:36:00Z"/>
          <w:color w:val="auto"/>
          <w:shd w:val="clear" w:color="auto" w:fill="FFFFFF"/>
        </w:rPr>
      </w:pPr>
      <w:ins w:id="28" w:author="VIKAS GAWAI" w:date="2023-09-14T15:36:00Z">
        <w:r>
          <w:rPr>
            <w:color w:val="auto"/>
            <w:shd w:val="clear" w:color="auto" w:fill="FFFFFF"/>
          </w:rPr>
          <w:t xml:space="preserve">Break the </w:t>
        </w:r>
        <w:r w:rsidR="00505BCC">
          <w:rPr>
            <w:color w:val="auto"/>
            <w:shd w:val="clear" w:color="auto" w:fill="FFFFFF"/>
          </w:rPr>
          <w:t xml:space="preserve">below </w:t>
        </w:r>
        <w:r>
          <w:rPr>
            <w:color w:val="auto"/>
            <w:shd w:val="clear" w:color="auto" w:fill="FFFFFF"/>
          </w:rPr>
          <w:t>para short.</w:t>
        </w:r>
      </w:ins>
    </w:p>
    <w:p w14:paraId="39C123D4" w14:textId="77777777" w:rsidR="00142BB5" w:rsidRDefault="00142BB5" w:rsidP="00942302">
      <w:pPr>
        <w:pStyle w:val="Default"/>
        <w:rPr>
          <w:ins w:id="29" w:author="VIKAS GAWAI" w:date="2023-09-14T15:34:00Z"/>
          <w:color w:val="auto"/>
          <w:shd w:val="clear" w:color="auto" w:fill="FFFFFF"/>
        </w:rPr>
      </w:pPr>
    </w:p>
    <w:p w14:paraId="1EFEB4D6" w14:textId="3F7F1EBD" w:rsidR="008D230C" w:rsidRDefault="004A63D0" w:rsidP="00942302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During my Ph.D., </w:t>
      </w:r>
      <w:r w:rsidR="005535EC" w:rsidRPr="003E081D">
        <w:rPr>
          <w:color w:val="auto"/>
          <w:shd w:val="clear" w:color="auto" w:fill="FFFFFF"/>
        </w:rPr>
        <w:t xml:space="preserve">I </w:t>
      </w:r>
      <w:r w:rsidR="00B67076">
        <w:rPr>
          <w:color w:val="auto"/>
          <w:shd w:val="clear" w:color="auto" w:fill="FFFFFF"/>
        </w:rPr>
        <w:t>mentored</w:t>
      </w:r>
      <w:r w:rsidR="005535EC" w:rsidRPr="003E081D">
        <w:rPr>
          <w:color w:val="auto"/>
          <w:shd w:val="clear" w:color="auto" w:fill="FFFFFF"/>
        </w:rPr>
        <w:t xml:space="preserve"> undergrad students, including students with diverse backgrounds like first-generation. I could connect with them based on being a first-gen scholar myself and being from the lowest socioeconomic background </w:t>
      </w:r>
      <w:r w:rsidR="00BE28C1">
        <w:rPr>
          <w:color w:val="auto"/>
          <w:shd w:val="clear" w:color="auto" w:fill="FFFFFF"/>
        </w:rPr>
        <w:t xml:space="preserve">in Indian society </w:t>
      </w:r>
      <w:r w:rsidR="005535EC" w:rsidRPr="003E081D">
        <w:rPr>
          <w:color w:val="auto"/>
          <w:shd w:val="clear" w:color="auto" w:fill="FFFFFF"/>
        </w:rPr>
        <w:t>with a lack of resources and social capital</w:t>
      </w:r>
      <w:r w:rsidR="00FB4A04">
        <w:rPr>
          <w:color w:val="auto"/>
          <w:shd w:val="clear" w:color="auto" w:fill="FFFFFF"/>
        </w:rPr>
        <w:t xml:space="preserve"> and facing discrimination </w:t>
      </w:r>
      <w:r w:rsidR="001741F9">
        <w:rPr>
          <w:color w:val="auto"/>
          <w:shd w:val="clear" w:color="auto" w:fill="FFFFFF"/>
        </w:rPr>
        <w:t>throughout</w:t>
      </w:r>
      <w:r w:rsidR="00FB4A04">
        <w:rPr>
          <w:color w:val="auto"/>
          <w:shd w:val="clear" w:color="auto" w:fill="FFFFFF"/>
        </w:rPr>
        <w:t xml:space="preserve"> life</w:t>
      </w:r>
      <w:r w:rsidR="005535EC" w:rsidRPr="003E081D">
        <w:rPr>
          <w:color w:val="auto"/>
          <w:shd w:val="clear" w:color="auto" w:fill="FFFFFF"/>
        </w:rPr>
        <w:t>.</w:t>
      </w:r>
      <w:r w:rsidR="005535EC">
        <w:rPr>
          <w:color w:val="auto"/>
          <w:shd w:val="clear" w:color="auto" w:fill="FFFFFF"/>
        </w:rPr>
        <w:t xml:space="preserve"> </w:t>
      </w:r>
      <w:r w:rsidR="00333FC3">
        <w:rPr>
          <w:color w:val="auto"/>
          <w:shd w:val="clear" w:color="auto" w:fill="FFFFFF"/>
        </w:rPr>
        <w:t xml:space="preserve">Also, </w:t>
      </w:r>
      <w:r w:rsidR="00483F4A" w:rsidRPr="003E081D">
        <w:rPr>
          <w:color w:val="auto"/>
          <w:shd w:val="clear" w:color="auto" w:fill="FFFFFF"/>
        </w:rPr>
        <w:t>I have experience teaching undergraduate guest lectures that involve health, development, agricultural</w:t>
      </w:r>
      <w:r w:rsidR="0049617D">
        <w:rPr>
          <w:color w:val="auto"/>
          <w:shd w:val="clear" w:color="auto" w:fill="FFFFFF"/>
        </w:rPr>
        <w:t xml:space="preserve"> </w:t>
      </w:r>
      <w:r w:rsidR="00483F4A" w:rsidRPr="003E081D">
        <w:rPr>
          <w:color w:val="auto"/>
          <w:shd w:val="clear" w:color="auto" w:fill="FFFFFF"/>
        </w:rPr>
        <w:t xml:space="preserve">technological innovations, and gender inequality. I have </w:t>
      </w:r>
      <w:r w:rsidR="00B16F01" w:rsidRPr="003E081D">
        <w:rPr>
          <w:color w:val="auto"/>
          <w:shd w:val="clear" w:color="auto" w:fill="FFFFFF"/>
        </w:rPr>
        <w:t>acquired</w:t>
      </w:r>
      <w:r w:rsidR="00483F4A" w:rsidRPr="003E081D">
        <w:rPr>
          <w:color w:val="auto"/>
          <w:shd w:val="clear" w:color="auto" w:fill="FFFFFF"/>
        </w:rPr>
        <w:t xml:space="preserve"> various research funding </w:t>
      </w:r>
      <w:r w:rsidR="00EC324B">
        <w:rPr>
          <w:color w:val="auto"/>
          <w:shd w:val="clear" w:color="auto" w:fill="FFFFFF"/>
        </w:rPr>
        <w:t xml:space="preserve">for my research </w:t>
      </w:r>
      <w:r w:rsidR="00483F4A" w:rsidRPr="003E081D">
        <w:rPr>
          <w:color w:val="auto"/>
          <w:shd w:val="clear" w:color="auto" w:fill="FFFFFF"/>
        </w:rPr>
        <w:t xml:space="preserve">and </w:t>
      </w:r>
      <w:r w:rsidR="00CD5C5C">
        <w:rPr>
          <w:color w:val="auto"/>
          <w:shd w:val="clear" w:color="auto" w:fill="FFFFFF"/>
        </w:rPr>
        <w:t xml:space="preserve">am </w:t>
      </w:r>
      <w:r w:rsidR="00483F4A" w:rsidRPr="003E081D">
        <w:rPr>
          <w:color w:val="auto"/>
          <w:shd w:val="clear" w:color="auto" w:fill="FFFFFF"/>
        </w:rPr>
        <w:t xml:space="preserve">working on a project to submit an NIA R01 grant to study cognitive health in developing countries. </w:t>
      </w:r>
      <w:r w:rsidR="00152F3A" w:rsidRPr="003E081D">
        <w:rPr>
          <w:color w:val="auto"/>
          <w:shd w:val="clear" w:color="auto" w:fill="FFFFFF"/>
        </w:rPr>
        <w:t xml:space="preserve">I was </w:t>
      </w:r>
      <w:r w:rsidR="007A0348" w:rsidRPr="003E081D">
        <w:rPr>
          <w:color w:val="auto"/>
          <w:shd w:val="clear" w:color="auto" w:fill="FFFFFF"/>
        </w:rPr>
        <w:t xml:space="preserve">also </w:t>
      </w:r>
      <w:r w:rsidR="00152F3A" w:rsidRPr="003E081D">
        <w:rPr>
          <w:color w:val="auto"/>
          <w:shd w:val="clear" w:color="auto" w:fill="FFFFFF"/>
        </w:rPr>
        <w:t xml:space="preserve">involved in departmental and outside departmental services, like reviewing for journals, conferences, and faculty and student hiring committees that helped me develop training for administrative services. </w:t>
      </w:r>
      <w:r w:rsidR="00CC2D1D">
        <w:rPr>
          <w:color w:val="auto"/>
          <w:shd w:val="clear" w:color="auto" w:fill="FFFFFF"/>
        </w:rPr>
        <w:t xml:space="preserve">Finally, </w:t>
      </w:r>
      <w:r w:rsidR="00152F3A" w:rsidRPr="003E081D">
        <w:rPr>
          <w:color w:val="auto"/>
          <w:shd w:val="clear" w:color="auto" w:fill="FFFFFF"/>
        </w:rPr>
        <w:t xml:space="preserve">I collaborate with scholars from interdisciplinary backgrounds, including </w:t>
      </w:r>
      <w:r w:rsidR="00D408C6">
        <w:rPr>
          <w:color w:val="auto"/>
          <w:shd w:val="clear" w:color="auto" w:fill="FFFFFF"/>
        </w:rPr>
        <w:t xml:space="preserve">economics, </w:t>
      </w:r>
      <w:r w:rsidR="00152F3A" w:rsidRPr="003E081D">
        <w:rPr>
          <w:color w:val="auto"/>
          <w:shd w:val="clear" w:color="auto" w:fill="FFFFFF"/>
        </w:rPr>
        <w:t>sociology</w:t>
      </w:r>
      <w:r w:rsidR="00502450">
        <w:rPr>
          <w:color w:val="auto"/>
          <w:shd w:val="clear" w:color="auto" w:fill="FFFFFF"/>
        </w:rPr>
        <w:t>,</w:t>
      </w:r>
      <w:r w:rsidR="00152F3A" w:rsidRPr="003E081D">
        <w:rPr>
          <w:color w:val="auto"/>
          <w:shd w:val="clear" w:color="auto" w:fill="FFFFFF"/>
        </w:rPr>
        <w:t xml:space="preserve"> public policy</w:t>
      </w:r>
      <w:r w:rsidR="009A6BC8">
        <w:rPr>
          <w:color w:val="auto"/>
          <w:shd w:val="clear" w:color="auto" w:fill="FFFFFF"/>
        </w:rPr>
        <w:t>,</w:t>
      </w:r>
      <w:r w:rsidR="00502450">
        <w:rPr>
          <w:color w:val="auto"/>
          <w:shd w:val="clear" w:color="auto" w:fill="FFFFFF"/>
        </w:rPr>
        <w:t xml:space="preserve"> and public health</w:t>
      </w:r>
      <w:r w:rsidR="00152F3A" w:rsidRPr="003E081D">
        <w:rPr>
          <w:color w:val="auto"/>
          <w:shd w:val="clear" w:color="auto" w:fill="FFFFFF"/>
        </w:rPr>
        <w:t>.</w:t>
      </w:r>
    </w:p>
    <w:p w14:paraId="6DE9CE03" w14:textId="77777777" w:rsidR="00FE6206" w:rsidRDefault="00FE6206" w:rsidP="00942302">
      <w:pPr>
        <w:pStyle w:val="Default"/>
        <w:rPr>
          <w:color w:val="auto"/>
          <w:shd w:val="clear" w:color="auto" w:fill="FFFFFF"/>
        </w:rPr>
      </w:pPr>
    </w:p>
    <w:p w14:paraId="10D6ABCD" w14:textId="214D6BD8" w:rsidR="00C119A1" w:rsidRPr="00923A99" w:rsidRDefault="00C119A1" w:rsidP="00C119A1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lastRenderedPageBreak/>
        <w:t>I look forward to discussing this position with you</w:t>
      </w:r>
      <w:r w:rsidR="00B67076">
        <w:rPr>
          <w:color w:val="auto"/>
          <w:shd w:val="clear" w:color="auto" w:fill="FFFFFF"/>
        </w:rPr>
        <w:t xml:space="preserve"> and </w:t>
      </w:r>
      <w:r w:rsidRPr="00923A99">
        <w:rPr>
          <w:color w:val="auto"/>
          <w:shd w:val="clear" w:color="auto" w:fill="FFFFFF"/>
        </w:rPr>
        <w:t>will be available for interview</w:t>
      </w:r>
      <w:r w:rsidR="009A2452">
        <w:rPr>
          <w:color w:val="auto"/>
          <w:shd w:val="clear" w:color="auto" w:fill="FFFFFF"/>
        </w:rPr>
        <w:t>s</w:t>
      </w:r>
      <w:r w:rsidRPr="00923A99">
        <w:rPr>
          <w:color w:val="auto"/>
          <w:shd w:val="clear" w:color="auto" w:fill="FFFFFF"/>
        </w:rPr>
        <w:t>. Thank you for your time and consideration. I look forward to hearing from you soon.</w:t>
      </w:r>
    </w:p>
    <w:p w14:paraId="4063B0CC" w14:textId="77777777" w:rsidR="00DE233D" w:rsidRDefault="00DE233D" w:rsidP="00942302">
      <w:pPr>
        <w:pStyle w:val="Default"/>
        <w:rPr>
          <w:color w:val="auto"/>
          <w:shd w:val="clear" w:color="auto" w:fill="FFFFFF"/>
        </w:rPr>
      </w:pPr>
    </w:p>
    <w:p w14:paraId="6CCF40C5" w14:textId="77777777" w:rsidR="002175FE" w:rsidRDefault="002175FE" w:rsidP="002175F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50039277" w14:textId="4245521A" w:rsidR="002175FE" w:rsidRDefault="00064E87" w:rsidP="002175FE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792A7E01" w14:textId="0261BA01" w:rsidR="00C772A9" w:rsidRDefault="004776DE" w:rsidP="002175FE">
      <w:pPr>
        <w:pStyle w:val="Default"/>
        <w:rPr>
          <w:color w:val="auto"/>
          <w:shd w:val="clear" w:color="auto" w:fill="FFFFFF"/>
        </w:rPr>
      </w:pPr>
      <w:ins w:id="30" w:author="VIKAS GAWAI" w:date="2023-09-14T15:37:00Z">
        <w:r>
          <w:rPr>
            <w:color w:val="auto"/>
            <w:shd w:val="clear" w:color="auto" w:fill="FFFFFF"/>
          </w:rPr>
          <w:t>Actual sign here.</w:t>
        </w:r>
      </w:ins>
    </w:p>
    <w:p w14:paraId="1717CCC3" w14:textId="77777777" w:rsidR="00054104" w:rsidRDefault="00054104" w:rsidP="00D7796F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74BD01B4" w14:textId="6F7F4F65" w:rsidR="00683BFF" w:rsidRPr="000C0D29" w:rsidRDefault="00D7796F" w:rsidP="000C0D29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Curriculum vitae, job market paper, research statement, diversity statement, </w:t>
      </w:r>
      <w:r w:rsidR="00FA7FE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  <w:r w:rsidR="006E2420">
        <w:rPr>
          <w:rFonts w:ascii="Times New Roman" w:hAnsi="Times New Roman" w:cs="Times New Roman"/>
          <w:sz w:val="20"/>
          <w:szCs w:val="20"/>
          <w:shd w:val="clear" w:color="auto" w:fill="FFFFFF"/>
        </w:rPr>
        <w:t>teaching statement</w:t>
      </w:r>
      <w:r w:rsidR="00E71CB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683BFF" w:rsidRPr="000C0D29" w:rsidSect="00D7796F">
      <w:headerReference w:type="default" r:id="rId6"/>
      <w:footerReference w:type="default" r:id="rId7"/>
      <w:pgSz w:w="12240" w:h="15840"/>
      <w:pgMar w:top="1440" w:right="1440" w:bottom="2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E5DD" w14:textId="77777777" w:rsidR="00944945" w:rsidRDefault="00944945" w:rsidP="00DD291A">
      <w:r>
        <w:separator/>
      </w:r>
    </w:p>
  </w:endnote>
  <w:endnote w:type="continuationSeparator" w:id="0">
    <w:p w14:paraId="51B84218" w14:textId="77777777" w:rsidR="00944945" w:rsidRDefault="00944945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3779" w14:textId="77777777" w:rsidR="002E1DA8" w:rsidRPr="00EF65D7" w:rsidRDefault="002E1DA8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EF65D7">
      <w:rPr>
        <w:rFonts w:ascii="Times New Roman" w:hAnsi="Times New Roman" w:cs="Times New Roman"/>
        <w:color w:val="4472C4" w:themeColor="accent1"/>
      </w:rPr>
      <w:t xml:space="preserve">Page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  <w:r w:rsidRPr="00EF65D7">
      <w:rPr>
        <w:rFonts w:ascii="Times New Roman" w:hAnsi="Times New Roman" w:cs="Times New Roman"/>
        <w:color w:val="4472C4" w:themeColor="accent1"/>
      </w:rPr>
      <w:t xml:space="preserve"> of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</w:p>
  <w:p w14:paraId="5B3FCB62" w14:textId="77777777" w:rsidR="002E1DA8" w:rsidRDefault="002E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08DD" w14:textId="77777777" w:rsidR="00944945" w:rsidRDefault="00944945" w:rsidP="00DD291A">
      <w:r>
        <w:separator/>
      </w:r>
    </w:p>
  </w:footnote>
  <w:footnote w:type="continuationSeparator" w:id="0">
    <w:p w14:paraId="5DEF8A2C" w14:textId="77777777" w:rsidR="00944945" w:rsidRDefault="00944945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4742" w14:textId="71C26C7D" w:rsidR="002F0216" w:rsidRDefault="002F0216" w:rsidP="002F0216">
    <w:pPr>
      <w:pStyle w:val="Header"/>
      <w:jc w:val="right"/>
      <w:rPr>
        <w:rFonts w:ascii="Times New Roman" w:hAnsi="Times New Roman" w:cs="Times New Roman"/>
        <w:kern w:val="0"/>
        <w:sz w:val="29"/>
        <w:szCs w:val="29"/>
      </w:rPr>
    </w:pPr>
    <w:r w:rsidRPr="00DD291A">
      <w:rPr>
        <w:rFonts w:ascii="Times New Roman" w:hAnsi="Times New Roman" w:cs="Times New Roman"/>
        <w:kern w:val="0"/>
        <w:sz w:val="16"/>
        <w:szCs w:val="16"/>
      </w:rPr>
      <w:t>Dept</w:t>
    </w:r>
    <w:r>
      <w:rPr>
        <w:rFonts w:ascii="Times New Roman" w:hAnsi="Times New Roman" w:cs="Times New Roman"/>
        <w:kern w:val="0"/>
        <w:sz w:val="16"/>
        <w:szCs w:val="16"/>
      </w:rPr>
      <w:t>. of Ag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and Applied Economics,</w:t>
    </w:r>
  </w:p>
  <w:p w14:paraId="08659C7D" w14:textId="7B2DEB49" w:rsidR="00DD291A" w:rsidRPr="00DD291A" w:rsidRDefault="00DD291A" w:rsidP="002F0216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DD291A">
      <w:rPr>
        <w:rFonts w:ascii="Times New Roman" w:hAnsi="Times New Roman" w:cs="Times New Roman"/>
        <w:kern w:val="0"/>
        <w:sz w:val="28"/>
        <w:szCs w:val="28"/>
      </w:rPr>
      <w:t>GAWAI</w:t>
    </w:r>
    <w:r w:rsidRPr="00DD291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DD291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D291A">
      <w:rPr>
        <w:rFonts w:ascii="Times New Roman" w:hAnsi="Times New Roman" w:cs="Times New Roman"/>
        <w:kern w:val="0"/>
        <w:sz w:val="16"/>
        <w:szCs w:val="16"/>
      </w:rPr>
      <w:t>University of Wisconsin-Madison</w:t>
    </w:r>
    <w:r w:rsidR="000F1F68">
      <w:rPr>
        <w:rFonts w:ascii="Times New Roman" w:hAnsi="Times New Roman" w:cs="Times New Roman"/>
        <w:kern w:val="0"/>
        <w:sz w:val="16"/>
        <w:szCs w:val="16"/>
      </w:rPr>
      <w:t>.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</w:t>
    </w:r>
  </w:p>
  <w:p w14:paraId="6CE02B90" w14:textId="6DFFDA97" w:rsidR="00DD291A" w:rsidRPr="00DD291A" w:rsidRDefault="00F727CB" w:rsidP="00DD291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1D203" wp14:editId="68078607">
              <wp:simplePos x="0" y="0"/>
              <wp:positionH relativeFrom="column">
                <wp:posOffset>-192405</wp:posOffset>
              </wp:positionH>
              <wp:positionV relativeFrom="paragraph">
                <wp:posOffset>127401</wp:posOffset>
              </wp:positionV>
              <wp:extent cx="6521116" cy="0"/>
              <wp:effectExtent l="0" t="0" r="6985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DDB7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0.05pt" to="49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YdMmwEAAJQDAAAOAAAAZHJzL2Uyb0RvYy54bWysU8tu2zAQvBfIPxC8x5IMx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Phone: 608-628-8674 </w:t>
    </w:r>
    <w:r w:rsidR="00DD291A" w:rsidRPr="00DD291A">
      <w:rPr>
        <w:rFonts w:ascii="Cambria Math" w:hAnsi="Cambria Math" w:cs="Cambria Math"/>
        <w:kern w:val="0"/>
        <w:sz w:val="16"/>
        <w:szCs w:val="16"/>
      </w:rPr>
      <w:t>⋄</w: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 gawai@wisc.edu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KAS GAWAI">
    <w15:presenceInfo w15:providerId="AD" w15:userId="S::gawai@wisc.edu::39175c33-d507-4e8d-937f-56ea7bfbf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7A49"/>
    <w:rsid w:val="00007E6E"/>
    <w:rsid w:val="0001261D"/>
    <w:rsid w:val="00020270"/>
    <w:rsid w:val="00033BF8"/>
    <w:rsid w:val="00036B0C"/>
    <w:rsid w:val="00036E6D"/>
    <w:rsid w:val="00054104"/>
    <w:rsid w:val="00063D4B"/>
    <w:rsid w:val="00064E87"/>
    <w:rsid w:val="00085FB9"/>
    <w:rsid w:val="000C0A2C"/>
    <w:rsid w:val="000C0D29"/>
    <w:rsid w:val="000C202A"/>
    <w:rsid w:val="000D06AB"/>
    <w:rsid w:val="000F1F68"/>
    <w:rsid w:val="000F35CC"/>
    <w:rsid w:val="000F3783"/>
    <w:rsid w:val="00112AA9"/>
    <w:rsid w:val="0011724D"/>
    <w:rsid w:val="001424CC"/>
    <w:rsid w:val="00142BB5"/>
    <w:rsid w:val="00151236"/>
    <w:rsid w:val="00152F3A"/>
    <w:rsid w:val="0016164C"/>
    <w:rsid w:val="001655BE"/>
    <w:rsid w:val="001741F9"/>
    <w:rsid w:val="001835F3"/>
    <w:rsid w:val="00187F36"/>
    <w:rsid w:val="00190F2B"/>
    <w:rsid w:val="0019397E"/>
    <w:rsid w:val="0019647A"/>
    <w:rsid w:val="001B28DD"/>
    <w:rsid w:val="001C544D"/>
    <w:rsid w:val="001E1E0A"/>
    <w:rsid w:val="002175FE"/>
    <w:rsid w:val="002204D9"/>
    <w:rsid w:val="00227DBF"/>
    <w:rsid w:val="00244FB6"/>
    <w:rsid w:val="002478E1"/>
    <w:rsid w:val="002772DF"/>
    <w:rsid w:val="002862C7"/>
    <w:rsid w:val="002A64AD"/>
    <w:rsid w:val="002A6E74"/>
    <w:rsid w:val="002B0B9E"/>
    <w:rsid w:val="002C66A7"/>
    <w:rsid w:val="002E1DA8"/>
    <w:rsid w:val="002F0216"/>
    <w:rsid w:val="002F5F8B"/>
    <w:rsid w:val="00333FC3"/>
    <w:rsid w:val="00335EFC"/>
    <w:rsid w:val="003D3B31"/>
    <w:rsid w:val="003E081D"/>
    <w:rsid w:val="00404F0F"/>
    <w:rsid w:val="0042175F"/>
    <w:rsid w:val="004234EA"/>
    <w:rsid w:val="004264D0"/>
    <w:rsid w:val="00437058"/>
    <w:rsid w:val="004370BC"/>
    <w:rsid w:val="00443B06"/>
    <w:rsid w:val="00451470"/>
    <w:rsid w:val="004528F5"/>
    <w:rsid w:val="004776DE"/>
    <w:rsid w:val="00483F4A"/>
    <w:rsid w:val="00495154"/>
    <w:rsid w:val="0049617D"/>
    <w:rsid w:val="004977F0"/>
    <w:rsid w:val="004A63D0"/>
    <w:rsid w:val="004E56A8"/>
    <w:rsid w:val="004E6F53"/>
    <w:rsid w:val="00502450"/>
    <w:rsid w:val="0050555D"/>
    <w:rsid w:val="00505BCC"/>
    <w:rsid w:val="005073B5"/>
    <w:rsid w:val="0051445B"/>
    <w:rsid w:val="00532AA6"/>
    <w:rsid w:val="00540F0C"/>
    <w:rsid w:val="005535EC"/>
    <w:rsid w:val="00561232"/>
    <w:rsid w:val="005627BA"/>
    <w:rsid w:val="00563A70"/>
    <w:rsid w:val="0058752A"/>
    <w:rsid w:val="005A110C"/>
    <w:rsid w:val="005A5E01"/>
    <w:rsid w:val="005B2C99"/>
    <w:rsid w:val="005B3867"/>
    <w:rsid w:val="005B4396"/>
    <w:rsid w:val="005C1C43"/>
    <w:rsid w:val="005D2275"/>
    <w:rsid w:val="006130C1"/>
    <w:rsid w:val="00624DFB"/>
    <w:rsid w:val="006628B0"/>
    <w:rsid w:val="006768E2"/>
    <w:rsid w:val="00683BFF"/>
    <w:rsid w:val="006A1C95"/>
    <w:rsid w:val="006B0192"/>
    <w:rsid w:val="006B6546"/>
    <w:rsid w:val="006C29B1"/>
    <w:rsid w:val="006E2420"/>
    <w:rsid w:val="006E39F2"/>
    <w:rsid w:val="00704413"/>
    <w:rsid w:val="00715A9C"/>
    <w:rsid w:val="00744C2C"/>
    <w:rsid w:val="0074702B"/>
    <w:rsid w:val="007537A7"/>
    <w:rsid w:val="0076306A"/>
    <w:rsid w:val="00795D56"/>
    <w:rsid w:val="007A0348"/>
    <w:rsid w:val="007B6BBD"/>
    <w:rsid w:val="007B7F65"/>
    <w:rsid w:val="007C4303"/>
    <w:rsid w:val="007F3F2F"/>
    <w:rsid w:val="00801315"/>
    <w:rsid w:val="0080342D"/>
    <w:rsid w:val="0081301B"/>
    <w:rsid w:val="00835706"/>
    <w:rsid w:val="00846500"/>
    <w:rsid w:val="00861343"/>
    <w:rsid w:val="00885CB1"/>
    <w:rsid w:val="008A367E"/>
    <w:rsid w:val="008D230C"/>
    <w:rsid w:val="008E1EBA"/>
    <w:rsid w:val="008F69CC"/>
    <w:rsid w:val="00913E21"/>
    <w:rsid w:val="00923A99"/>
    <w:rsid w:val="00932690"/>
    <w:rsid w:val="00942302"/>
    <w:rsid w:val="00943C47"/>
    <w:rsid w:val="00944945"/>
    <w:rsid w:val="00956D44"/>
    <w:rsid w:val="0099668A"/>
    <w:rsid w:val="009A2452"/>
    <w:rsid w:val="009A5852"/>
    <w:rsid w:val="009A6BC8"/>
    <w:rsid w:val="009C45ED"/>
    <w:rsid w:val="00A143FD"/>
    <w:rsid w:val="00A34DBC"/>
    <w:rsid w:val="00A41E7B"/>
    <w:rsid w:val="00A503E5"/>
    <w:rsid w:val="00A52FE1"/>
    <w:rsid w:val="00A6478D"/>
    <w:rsid w:val="00A82720"/>
    <w:rsid w:val="00A84E9D"/>
    <w:rsid w:val="00A85A3A"/>
    <w:rsid w:val="00AA05F3"/>
    <w:rsid w:val="00AB6A65"/>
    <w:rsid w:val="00AE5FF5"/>
    <w:rsid w:val="00B13209"/>
    <w:rsid w:val="00B13B57"/>
    <w:rsid w:val="00B16F01"/>
    <w:rsid w:val="00B20DA4"/>
    <w:rsid w:val="00B3147D"/>
    <w:rsid w:val="00B360BF"/>
    <w:rsid w:val="00B45556"/>
    <w:rsid w:val="00B67076"/>
    <w:rsid w:val="00B8782A"/>
    <w:rsid w:val="00B95139"/>
    <w:rsid w:val="00B96F02"/>
    <w:rsid w:val="00BB4B67"/>
    <w:rsid w:val="00BE28C1"/>
    <w:rsid w:val="00BE7058"/>
    <w:rsid w:val="00BF3037"/>
    <w:rsid w:val="00C119A1"/>
    <w:rsid w:val="00C34A6A"/>
    <w:rsid w:val="00C52226"/>
    <w:rsid w:val="00C7112D"/>
    <w:rsid w:val="00C772A9"/>
    <w:rsid w:val="00C92B2D"/>
    <w:rsid w:val="00CA16FA"/>
    <w:rsid w:val="00CA3B79"/>
    <w:rsid w:val="00CC2D1D"/>
    <w:rsid w:val="00CD5C5C"/>
    <w:rsid w:val="00CE6335"/>
    <w:rsid w:val="00CE6EEA"/>
    <w:rsid w:val="00D408C6"/>
    <w:rsid w:val="00D7796F"/>
    <w:rsid w:val="00D90CAD"/>
    <w:rsid w:val="00D9604B"/>
    <w:rsid w:val="00DB19A6"/>
    <w:rsid w:val="00DC66B5"/>
    <w:rsid w:val="00DD291A"/>
    <w:rsid w:val="00DE233D"/>
    <w:rsid w:val="00DF0369"/>
    <w:rsid w:val="00DF3C4B"/>
    <w:rsid w:val="00E044A3"/>
    <w:rsid w:val="00E22360"/>
    <w:rsid w:val="00E25FCE"/>
    <w:rsid w:val="00E4798B"/>
    <w:rsid w:val="00E71CBC"/>
    <w:rsid w:val="00E731D7"/>
    <w:rsid w:val="00E77F64"/>
    <w:rsid w:val="00E962A8"/>
    <w:rsid w:val="00EC324B"/>
    <w:rsid w:val="00EC49C0"/>
    <w:rsid w:val="00EE4D75"/>
    <w:rsid w:val="00EF65D7"/>
    <w:rsid w:val="00F04ECB"/>
    <w:rsid w:val="00F06895"/>
    <w:rsid w:val="00F12547"/>
    <w:rsid w:val="00F33A8E"/>
    <w:rsid w:val="00F37F82"/>
    <w:rsid w:val="00F45A97"/>
    <w:rsid w:val="00F671FF"/>
    <w:rsid w:val="00F727CB"/>
    <w:rsid w:val="00FA7FEC"/>
    <w:rsid w:val="00FB4A04"/>
    <w:rsid w:val="00FD0DB5"/>
    <w:rsid w:val="00FD1E89"/>
    <w:rsid w:val="00FE6206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Revision">
    <w:name w:val="Revision"/>
    <w:hidden/>
    <w:uiPriority w:val="99"/>
    <w:semiHidden/>
    <w:rsid w:val="00F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204</cp:revision>
  <dcterms:created xsi:type="dcterms:W3CDTF">2023-08-02T14:42:00Z</dcterms:created>
  <dcterms:modified xsi:type="dcterms:W3CDTF">2023-09-14T20:38:00Z</dcterms:modified>
</cp:coreProperties>
</file>